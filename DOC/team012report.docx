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B615" w14:textId="5E3A2F41" w:rsidR="376AA22D" w:rsidRDefault="69E5D32B" w:rsidP="4C2EEBE1">
      <w:pPr>
        <w:jc w:val="center"/>
        <w:rPr>
          <w:rFonts w:eastAsiaTheme="minorEastAsia"/>
          <w:b/>
          <w:bCs/>
        </w:rPr>
      </w:pPr>
      <w:r w:rsidRPr="5A521460">
        <w:rPr>
          <w:rFonts w:eastAsiaTheme="minorEastAsia"/>
          <w:b/>
          <w:bCs/>
        </w:rPr>
        <w:t>ANONYMIZED COVID PATIENTS' OUTCOME ANALYSIS &amp; PREDICTION – FINAL REPORT</w:t>
      </w:r>
    </w:p>
    <w:p w14:paraId="266D55E4" w14:textId="346C64ED" w:rsidR="376AA22D" w:rsidRDefault="376AA22D" w:rsidP="765D624A">
      <w:pPr>
        <w:spacing w:before="80" w:after="80"/>
        <w:rPr>
          <w:rFonts w:eastAsiaTheme="minorEastAsia"/>
        </w:rPr>
      </w:pPr>
      <w:r w:rsidRPr="765D624A">
        <w:rPr>
          <w:rFonts w:eastAsiaTheme="minorEastAsia"/>
          <w:b/>
          <w:bCs/>
        </w:rPr>
        <w:t>1.0 Introduction</w:t>
      </w:r>
    </w:p>
    <w:p w14:paraId="101B9F8E" w14:textId="50A3C321" w:rsidR="376AA22D" w:rsidRDefault="00F9664B" w:rsidP="765D624A">
      <w:pPr>
        <w:spacing w:before="80" w:after="80"/>
        <w:rPr>
          <w:rFonts w:eastAsiaTheme="minorEastAsia"/>
        </w:rPr>
      </w:pPr>
      <w:r w:rsidRPr="7BF2275D">
        <w:rPr>
          <w:rFonts w:eastAsiaTheme="minorEastAsia"/>
        </w:rPr>
        <w:t>COVID-19 pandemic disrupted lives unevenly</w:t>
      </w:r>
      <w:r w:rsidR="00AD1D72">
        <w:rPr>
          <w:rFonts w:eastAsiaTheme="minorEastAsia"/>
        </w:rPr>
        <w:t>,</w:t>
      </w:r>
      <w:r w:rsidRPr="7BF2275D">
        <w:rPr>
          <w:rFonts w:eastAsiaTheme="minorEastAsia"/>
        </w:rPr>
        <w:t xml:space="preserve"> with certain sociodemographic groups being overexposed to the pandemic. Despite prior studies</w:t>
      </w:r>
      <w:r w:rsidR="00AD1D72">
        <w:rPr>
          <w:rFonts w:eastAsiaTheme="minorEastAsia"/>
        </w:rPr>
        <w:t>'</w:t>
      </w:r>
      <w:r w:rsidRPr="7BF2275D">
        <w:rPr>
          <w:rFonts w:eastAsiaTheme="minorEastAsia"/>
        </w:rPr>
        <w:t xml:space="preserve"> focus on forecasting the epidemiological outcomes using empirical and data-driven models, a general statistical that incorporates societal variables is missing. We propose to </w:t>
      </w:r>
      <w:r w:rsidR="00AD1D72">
        <w:rPr>
          <w:rFonts w:eastAsiaTheme="minorEastAsia"/>
        </w:rPr>
        <w:t>jointly develop a modeling and visualization framework that jointly makes predictions of COVID-19 health outcomes with respect to epidemiological and sociodemographic data</w:t>
      </w:r>
      <w:r w:rsidRPr="7BF2275D">
        <w:rPr>
          <w:rFonts w:eastAsiaTheme="minorEastAsia"/>
        </w:rPr>
        <w:t>. The impact of this work is modeling and visualizing the impact of COVID-19 on disproportionately exposed groups in the US.</w:t>
      </w:r>
    </w:p>
    <w:p w14:paraId="0429BC1D" w14:textId="4D882224" w:rsidR="376AA22D" w:rsidRDefault="5F3A0DE6" w:rsidP="376AA22D">
      <w:pPr>
        <w:spacing w:before="80" w:after="80"/>
        <w:rPr>
          <w:rFonts w:eastAsiaTheme="minorEastAsia"/>
          <w:b/>
          <w:bCs/>
          <w:highlight w:val="yellow"/>
        </w:rPr>
      </w:pPr>
      <w:r w:rsidRPr="53773206">
        <w:rPr>
          <w:rFonts w:eastAsiaTheme="minorEastAsia"/>
          <w:b/>
          <w:bCs/>
        </w:rPr>
        <w:t>2.0 Problem Definition [Objectives &amp; Motivations]</w:t>
      </w:r>
    </w:p>
    <w:p w14:paraId="52CEE6F8" w14:textId="4E01C544" w:rsidR="376AA22D" w:rsidRDefault="5CC01A13" w:rsidP="376AA22D">
      <w:pPr>
        <w:spacing w:before="80" w:after="80"/>
        <w:rPr>
          <w:rFonts w:eastAsiaTheme="minorEastAsia"/>
        </w:rPr>
      </w:pPr>
      <w:r w:rsidRPr="4C2EEBE1">
        <w:rPr>
          <w:rFonts w:eastAsiaTheme="minorEastAsia"/>
        </w:rPr>
        <w:t xml:space="preserve">COVID-19 is a severe acute respiratory syndrome (SARS) caused by the SARS-CoV-2 virus [15]. Globally, </w:t>
      </w:r>
      <w:r w:rsidR="00AD1D72">
        <w:rPr>
          <w:rFonts w:eastAsiaTheme="minorEastAsia"/>
        </w:rPr>
        <w:t xml:space="preserve">the </w:t>
      </w:r>
      <w:r w:rsidRPr="4C2EEBE1">
        <w:rPr>
          <w:rFonts w:eastAsiaTheme="minorEastAsia"/>
        </w:rPr>
        <w:t>COVID-19 pandemic infected 435M people (78.8M in the US) and claimed 5.95M deaths (946K in the US) as of 2/28/2022. Despite the indiscriminate spread of the virus, socio-demographics cause disproportionate exposure of certain communities [9,10]. The COVID-19 pandemic is unique in terms of the heavy role of technology in aiding public health decisions</w:t>
      </w:r>
      <w:r w:rsidR="00AD1D72">
        <w:rPr>
          <w:rFonts w:eastAsiaTheme="minorEastAsia"/>
        </w:rPr>
        <w:t>,</w:t>
      </w:r>
      <w:r w:rsidRPr="4C2EEBE1">
        <w:rPr>
          <w:rFonts w:eastAsiaTheme="minorEastAsia"/>
        </w:rPr>
        <w:t xml:space="preserve"> where personal devices, social media, </w:t>
      </w:r>
      <w:r w:rsidR="00AD1D72">
        <w:rPr>
          <w:rFonts w:eastAsiaTheme="minorEastAsia"/>
        </w:rPr>
        <w:t xml:space="preserve">and </w:t>
      </w:r>
      <w:r w:rsidRPr="4C2EEBE1">
        <w:rPr>
          <w:rFonts w:eastAsiaTheme="minorEastAsia"/>
        </w:rPr>
        <w:t xml:space="preserve">interactive maps played a large part in social distancing and vaccine policy [11]. These analytic techniques have also successfully helped determine the impact of factors like symptoms and demographics on the spread of the disease [16]. In this project, we are motivated to explore the impact of powerful descriptive &amp; predictive analytics on the well-being and safety of the population during the pandemic. We will create an easy-to-use web app for visualization &amp; prediction of COVID-19 cases outcomes </w:t>
      </w:r>
      <w:r w:rsidR="00AD1D72">
        <w:rPr>
          <w:rFonts w:eastAsiaTheme="minorEastAsia"/>
        </w:rPr>
        <w:t>concerning</w:t>
      </w:r>
      <w:r w:rsidRPr="4C2EEBE1">
        <w:rPr>
          <w:rFonts w:eastAsiaTheme="minorEastAsia"/>
        </w:rPr>
        <w:t xml:space="preserve"> epidemiological, geo- &amp; demographic drivers for the US.</w:t>
      </w:r>
    </w:p>
    <w:p w14:paraId="63A9DEC4" w14:textId="616BF6A0" w:rsidR="376AA22D" w:rsidRDefault="765D624A" w:rsidP="4C4D0A0E">
      <w:pPr>
        <w:spacing w:before="80" w:after="80"/>
        <w:rPr>
          <w:rFonts w:eastAsiaTheme="minorEastAsia"/>
          <w:b/>
          <w:bCs/>
        </w:rPr>
      </w:pPr>
      <w:r w:rsidRPr="4C4D0A0E">
        <w:rPr>
          <w:rFonts w:eastAsiaTheme="minorEastAsia"/>
          <w:b/>
          <w:bCs/>
        </w:rPr>
        <w:t>3.0 Survey</w:t>
      </w:r>
    </w:p>
    <w:p w14:paraId="0DDB89EF" w14:textId="6C105E9D" w:rsidR="376AA22D" w:rsidRDefault="3E83AD0F" w:rsidP="4C4D0A0E">
      <w:pPr>
        <w:spacing w:before="80" w:after="80"/>
        <w:rPr>
          <w:rFonts w:eastAsiaTheme="minorEastAsia"/>
        </w:rPr>
      </w:pPr>
      <w:r w:rsidRPr="4C2EEBE1">
        <w:rPr>
          <w:rFonts w:eastAsiaTheme="minorEastAsia"/>
        </w:rPr>
        <w:t xml:space="preserve"> </w:t>
      </w:r>
      <w:r w:rsidR="04F22BC8" w:rsidRPr="4C2EEBE1">
        <w:rPr>
          <w:rFonts w:ascii="Calibri" w:eastAsia="Calibri" w:hAnsi="Calibri" w:cs="Calibri"/>
          <w:color w:val="000000" w:themeColor="text1"/>
        </w:rPr>
        <w:t xml:space="preserve">We studied papers that used predictive models to </w:t>
      </w:r>
      <w:r w:rsidR="00AD1D72">
        <w:rPr>
          <w:rFonts w:ascii="Calibri" w:eastAsia="Calibri" w:hAnsi="Calibri" w:cs="Calibri"/>
          <w:color w:val="000000" w:themeColor="text1"/>
        </w:rPr>
        <w:t>provide diagnostic testing tools based on demographic and lab testing data [3] or to identify individuals'</w:t>
      </w:r>
      <w:r w:rsidR="04F22BC8" w:rsidRPr="4C2EEBE1">
        <w:rPr>
          <w:rFonts w:ascii="Calibri" w:eastAsia="Calibri" w:hAnsi="Calibri" w:cs="Calibri"/>
          <w:color w:val="000000" w:themeColor="text1"/>
        </w:rPr>
        <w:t xml:space="preserve"> risk of severe complications based on health history survey data [2]. Tiwari, A. et al. (2021) also built a predictive model that highlights the existing disparities in COVID-19 vulnerability among different subpopulations based on race and financial status. These studies work with publicly available datasets from CDC, DHS, Johns Hopkins University, and other institutions. On dissemination, we studied </w:t>
      </w:r>
      <w:r w:rsidR="00AD1D72">
        <w:rPr>
          <w:rFonts w:ascii="Calibri" w:eastAsia="Calibri" w:hAnsi="Calibri" w:cs="Calibri"/>
          <w:color w:val="000000" w:themeColor="text1"/>
        </w:rPr>
        <w:t xml:space="preserve">the </w:t>
      </w:r>
      <w:r w:rsidR="04F22BC8" w:rsidRPr="4C2EEBE1">
        <w:rPr>
          <w:rFonts w:ascii="Calibri" w:eastAsia="Calibri" w:hAnsi="Calibri" w:cs="Calibri"/>
        </w:rPr>
        <w:t>building blocks of web apps, user interface overview, and characteristics of the REST APIs [5] and the types, attributes, and benefits of cloud computing [4].</w:t>
      </w:r>
      <w:r w:rsidR="04F22BC8" w:rsidRPr="4C2EEBE1">
        <w:rPr>
          <w:rFonts w:eastAsiaTheme="minorEastAsia"/>
          <w:b/>
          <w:bCs/>
        </w:rPr>
        <w:t xml:space="preserve"> </w:t>
      </w:r>
    </w:p>
    <w:p w14:paraId="2E21A17A" w14:textId="3817EA74" w:rsidR="376AA22D" w:rsidRDefault="5F3A0DE6" w:rsidP="4C4D0A0E">
      <w:pPr>
        <w:spacing w:before="80" w:after="80"/>
        <w:rPr>
          <w:rFonts w:eastAsiaTheme="minorEastAsia"/>
        </w:rPr>
      </w:pPr>
      <w:r w:rsidRPr="4C4D0A0E">
        <w:rPr>
          <w:rFonts w:eastAsiaTheme="minorEastAsia"/>
          <w:b/>
          <w:bCs/>
        </w:rPr>
        <w:t>4.0 Proposed Method</w:t>
      </w:r>
    </w:p>
    <w:p w14:paraId="42225EBE" w14:textId="02CC8A13" w:rsidR="376AA22D" w:rsidRDefault="04F22BC8" w:rsidP="4C4D0A0E">
      <w:pPr>
        <w:spacing w:before="80" w:after="80"/>
        <w:rPr>
          <w:rFonts w:eastAsiaTheme="minorEastAsia"/>
          <w:b/>
          <w:bCs/>
        </w:rPr>
      </w:pPr>
      <w:r w:rsidRPr="4C2EEBE1">
        <w:rPr>
          <w:rFonts w:eastAsiaTheme="minorEastAsia"/>
          <w:b/>
          <w:bCs/>
        </w:rPr>
        <w:t>4.1 Intuition</w:t>
      </w:r>
    </w:p>
    <w:p w14:paraId="1BE952B2" w14:textId="56FEB9E6" w:rsidR="4C2EEBE1" w:rsidRDefault="66698283" w:rsidP="7BF2275D">
      <w:pPr>
        <w:spacing w:before="80" w:after="80"/>
        <w:rPr>
          <w:rFonts w:ascii="Calibri" w:eastAsia="Calibri" w:hAnsi="Calibri" w:cs="Calibri"/>
          <w:color w:val="000000" w:themeColor="text1"/>
        </w:rPr>
      </w:pPr>
      <w:r w:rsidRPr="7BF2275D">
        <w:rPr>
          <w:rFonts w:ascii="Calibri" w:eastAsia="Calibri" w:hAnsi="Calibri" w:cs="Calibri"/>
          <w:color w:val="000000" w:themeColor="text1"/>
        </w:rPr>
        <w:t xml:space="preserve">Our chosen dataset consists of demographic features and health history, exposure, and severity of status features of anonymized patients. These features provide a broader context and insights into the occurrence and development of cases in different populations. By visualizing cases and their severity geographically and by relations between patient demographics and medical history data to COVID-19 outcomes, our approach provides better insights </w:t>
      </w:r>
      <w:r w:rsidR="00AD1D72">
        <w:rPr>
          <w:rFonts w:ascii="Calibri" w:eastAsia="Calibri" w:hAnsi="Calibri" w:cs="Calibri"/>
          <w:color w:val="000000" w:themeColor="text1"/>
        </w:rPr>
        <w:t>into</w:t>
      </w:r>
      <w:r w:rsidRPr="7BF2275D">
        <w:rPr>
          <w:rFonts w:ascii="Calibri" w:eastAsia="Calibri" w:hAnsi="Calibri" w:cs="Calibri"/>
          <w:color w:val="000000" w:themeColor="text1"/>
        </w:rPr>
        <w:t xml:space="preserve"> the vulnerability at </w:t>
      </w:r>
      <w:r w:rsidR="00AD1D72">
        <w:rPr>
          <w:rFonts w:ascii="Calibri" w:eastAsia="Calibri" w:hAnsi="Calibri" w:cs="Calibri"/>
          <w:color w:val="000000" w:themeColor="text1"/>
        </w:rPr>
        <w:t xml:space="preserve">the </w:t>
      </w:r>
      <w:r w:rsidRPr="7BF2275D">
        <w:rPr>
          <w:rFonts w:ascii="Calibri" w:eastAsia="Calibri" w:hAnsi="Calibri" w:cs="Calibri"/>
          <w:color w:val="000000" w:themeColor="text1"/>
        </w:rPr>
        <w:t xml:space="preserve">patient level or geographical area. </w:t>
      </w:r>
      <w:r w:rsidR="00AD1D72">
        <w:rPr>
          <w:rFonts w:ascii="Calibri" w:eastAsia="Calibri" w:hAnsi="Calibri" w:cs="Calibri"/>
          <w:color w:val="000000" w:themeColor="text1"/>
        </w:rPr>
        <w:t>Combined with a severity risk assessment predictive model, those insights</w:t>
      </w:r>
      <w:r w:rsidRPr="7BF2275D">
        <w:rPr>
          <w:rFonts w:ascii="Calibri" w:eastAsia="Calibri" w:hAnsi="Calibri" w:cs="Calibri"/>
          <w:color w:val="000000" w:themeColor="text1"/>
        </w:rPr>
        <w:t xml:space="preserve"> can be an additional tool for research institutes and decision-makers.  </w:t>
      </w:r>
    </w:p>
    <w:p w14:paraId="67AEB90A" w14:textId="60DB0299" w:rsidR="4C2EEBE1" w:rsidRDefault="4C2EEBE1" w:rsidP="4C2EEBE1">
      <w:pPr>
        <w:spacing w:before="80" w:after="80"/>
        <w:rPr>
          <w:rFonts w:ascii="Calibri" w:eastAsia="Calibri" w:hAnsi="Calibri" w:cs="Calibri"/>
          <w:color w:val="000000" w:themeColor="text1"/>
        </w:rPr>
      </w:pPr>
      <w:r w:rsidRPr="4C2EEBE1">
        <w:rPr>
          <w:rFonts w:ascii="Calibri" w:eastAsia="Calibri" w:hAnsi="Calibri" w:cs="Calibri"/>
          <w:b/>
          <w:bCs/>
          <w:color w:val="000000" w:themeColor="text1"/>
        </w:rPr>
        <w:t>4.2 Details of the Approaches</w:t>
      </w:r>
    </w:p>
    <w:p w14:paraId="51E8BE36" w14:textId="326462D4" w:rsidR="376AA22D" w:rsidRDefault="683178C1" w:rsidP="4C4D0A0E">
      <w:pPr>
        <w:spacing w:before="80" w:after="80"/>
        <w:rPr>
          <w:rFonts w:eastAsiaTheme="minorEastAsia"/>
        </w:rPr>
      </w:pPr>
      <w:r w:rsidRPr="7BF2275D">
        <w:rPr>
          <w:rFonts w:eastAsiaTheme="minorEastAsia"/>
        </w:rPr>
        <w:lastRenderedPageBreak/>
        <w:t xml:space="preserve">We used the data of </w:t>
      </w:r>
      <w:r w:rsidR="3B6CE76E" w:rsidRPr="7BF2275D">
        <w:rPr>
          <w:rFonts w:eastAsiaTheme="minorEastAsia"/>
        </w:rPr>
        <w:t>63</w:t>
      </w:r>
      <w:r w:rsidRPr="7BF2275D">
        <w:rPr>
          <w:rFonts w:eastAsiaTheme="minorEastAsia"/>
        </w:rPr>
        <w:t xml:space="preserve">M patients from CDC [12] with geographical, demographic, and health features. We enriched this data with other geographical datasets providing </w:t>
      </w:r>
      <w:r w:rsidR="00AD1D72">
        <w:rPr>
          <w:rFonts w:eastAsiaTheme="minorEastAsia"/>
        </w:rPr>
        <w:t>information on vaccination and the current pandemic status</w:t>
      </w:r>
      <w:r w:rsidRPr="7BF2275D">
        <w:rPr>
          <w:rFonts w:eastAsiaTheme="minorEastAsia"/>
        </w:rPr>
        <w:t>. We built two main types of deliverables: First, a descriptive dashboard exploring patients' outcomes by geography and demographic features in the form of a Tableau dashboard and a predictive model on patient outcomes. We packaged the dashboards &amp; models in the web app published on Heroku.</w:t>
      </w:r>
    </w:p>
    <w:p w14:paraId="1BBB3905" w14:textId="4B792066" w:rsidR="4C2EEBE1" w:rsidRDefault="66698283" w:rsidP="7BF2275D">
      <w:pPr>
        <w:spacing w:line="240" w:lineRule="auto"/>
        <w:rPr>
          <w:rFonts w:eastAsiaTheme="minorEastAsia"/>
          <w:i/>
          <w:iCs/>
        </w:rPr>
      </w:pPr>
      <w:r>
        <w:t>Our implemented list of innovations is:</w:t>
      </w:r>
    </w:p>
    <w:p w14:paraId="2E13B07E" w14:textId="5030296C" w:rsidR="4C2EEBE1" w:rsidRDefault="4C2EEBE1" w:rsidP="4C2EEBE1">
      <w:pPr>
        <w:pStyle w:val="ListParagraph"/>
        <w:numPr>
          <w:ilvl w:val="0"/>
          <w:numId w:val="3"/>
        </w:numPr>
        <w:spacing w:after="0" w:line="240" w:lineRule="auto"/>
        <w:rPr>
          <w:rFonts w:eastAsiaTheme="minorEastAsia"/>
        </w:rPr>
      </w:pPr>
      <w:r w:rsidRPr="4C2EEBE1">
        <w:rPr>
          <w:b/>
          <w:bCs/>
        </w:rPr>
        <w:t xml:space="preserve">Data Handling: </w:t>
      </w:r>
      <w:r w:rsidRPr="4C2EEBE1">
        <w:t>Integrating data from varying spatial scale</w:t>
      </w:r>
      <w:r w:rsidR="00AD1D72">
        <w:t>s</w:t>
      </w:r>
      <w:r w:rsidRPr="4C2EEBE1">
        <w:t xml:space="preserve"> and granularity.</w:t>
      </w:r>
    </w:p>
    <w:p w14:paraId="1FE01BE4" w14:textId="0D3DAE92" w:rsidR="4C2EEBE1" w:rsidRDefault="4C2EEBE1" w:rsidP="4C2EEBE1">
      <w:pPr>
        <w:pStyle w:val="ListParagraph"/>
        <w:numPr>
          <w:ilvl w:val="0"/>
          <w:numId w:val="3"/>
        </w:numPr>
        <w:spacing w:after="0" w:line="240" w:lineRule="auto"/>
        <w:rPr>
          <w:rFonts w:eastAsiaTheme="minorEastAsia"/>
        </w:rPr>
      </w:pPr>
      <w:r w:rsidRPr="4C2EEBE1">
        <w:rPr>
          <w:b/>
          <w:bCs/>
        </w:rPr>
        <w:t xml:space="preserve">Modeling: </w:t>
      </w:r>
      <w:r w:rsidRPr="4C2EEBE1">
        <w:t>Two-tiered model for predicting the probability of COVID-19 health outcome and associated deterministic outcome. Model evaluation metrics ensure rare event accuracy.</w:t>
      </w:r>
    </w:p>
    <w:p w14:paraId="16B172F5" w14:textId="7CE46712" w:rsidR="4C2EEBE1" w:rsidRDefault="66698283" w:rsidP="4C2EEBE1">
      <w:pPr>
        <w:pStyle w:val="ListParagraph"/>
        <w:numPr>
          <w:ilvl w:val="0"/>
          <w:numId w:val="3"/>
        </w:numPr>
        <w:spacing w:after="0" w:line="240" w:lineRule="auto"/>
        <w:rPr>
          <w:rFonts w:eastAsiaTheme="minorEastAsia"/>
        </w:rPr>
      </w:pPr>
      <w:r w:rsidRPr="7BF2275D">
        <w:rPr>
          <w:b/>
          <w:bCs/>
        </w:rPr>
        <w:t>Visualization:</w:t>
      </w:r>
      <w:r w:rsidRPr="7BF2275D">
        <w:t xml:space="preserve"> Informatics on patient outcome and the underlying model's performance metrics.</w:t>
      </w:r>
    </w:p>
    <w:p w14:paraId="6B4EA6D6" w14:textId="1476AE26" w:rsidR="4C2EEBE1" w:rsidRDefault="4C2EEBE1" w:rsidP="4C2EEBE1">
      <w:pPr>
        <w:pStyle w:val="ListParagraph"/>
        <w:numPr>
          <w:ilvl w:val="0"/>
          <w:numId w:val="3"/>
        </w:numPr>
        <w:spacing w:after="0" w:line="240" w:lineRule="auto"/>
        <w:rPr>
          <w:rFonts w:eastAsiaTheme="minorEastAsia"/>
        </w:rPr>
      </w:pPr>
      <w:r w:rsidRPr="4C2EEBE1">
        <w:rPr>
          <w:b/>
          <w:bCs/>
        </w:rPr>
        <w:t>Dissemination:</w:t>
      </w:r>
      <w:r w:rsidRPr="4C2EEBE1">
        <w:t xml:space="preserve"> Easy to use app with &lt; 3-clicks to an insight.</w:t>
      </w:r>
    </w:p>
    <w:p w14:paraId="2C1914EE" w14:textId="1CA06FDE" w:rsidR="765D624A" w:rsidRDefault="7A07526D" w:rsidP="53773206">
      <w:pPr>
        <w:spacing w:before="80" w:after="80"/>
        <w:rPr>
          <w:rFonts w:eastAsiaTheme="minorEastAsia"/>
          <w:i/>
          <w:iCs/>
        </w:rPr>
      </w:pPr>
      <w:r w:rsidRPr="53773206">
        <w:rPr>
          <w:rFonts w:eastAsiaTheme="minorEastAsia"/>
          <w:i/>
          <w:iCs/>
        </w:rPr>
        <w:t>1. Data handling approach</w:t>
      </w:r>
    </w:p>
    <w:p w14:paraId="38913371" w14:textId="5147CBC1" w:rsidR="765D624A" w:rsidRDefault="00AD1D72" w:rsidP="7BF2275D">
      <w:pPr>
        <w:spacing w:before="80" w:after="80"/>
        <w:rPr>
          <w:rFonts w:eastAsiaTheme="minorEastAsia"/>
        </w:rPr>
      </w:pPr>
      <w:r>
        <w:rPr>
          <w:rFonts w:eastAsiaTheme="minorEastAsia"/>
        </w:rPr>
        <w:t>We found that it contained many missing values in several features by exploring the cases dataset</w:t>
      </w:r>
      <w:r w:rsidR="63420F4B" w:rsidRPr="7BF2275D">
        <w:rPr>
          <w:rFonts w:eastAsiaTheme="minorEastAsia"/>
        </w:rPr>
        <w:t>. Different features also had a variety of data types</w:t>
      </w:r>
      <w:r>
        <w:rPr>
          <w:rFonts w:eastAsiaTheme="minorEastAsia"/>
        </w:rPr>
        <w:t>,</w:t>
      </w:r>
      <w:r w:rsidR="63420F4B" w:rsidRPr="7BF2275D">
        <w:rPr>
          <w:rFonts w:eastAsiaTheme="minorEastAsia"/>
        </w:rPr>
        <w:t xml:space="preserve"> including numeric, categorical, and timestamp. Also, there were </w:t>
      </w:r>
      <w:r>
        <w:rPr>
          <w:rFonts w:eastAsiaTheme="minorEastAsia"/>
        </w:rPr>
        <w:t>three</w:t>
      </w:r>
      <w:r w:rsidR="63420F4B" w:rsidRPr="7BF2275D">
        <w:rPr>
          <w:rFonts w:eastAsiaTheme="minorEastAsia"/>
        </w:rPr>
        <w:t xml:space="preserve"> target outcomes that the model tried to predict. Those include </w:t>
      </w:r>
      <w:proofErr w:type="gramStart"/>
      <w:r w:rsidR="63420F4B" w:rsidRPr="7BF2275D">
        <w:rPr>
          <w:rFonts w:eastAsiaTheme="minorEastAsia"/>
        </w:rPr>
        <w:t>whether or not</w:t>
      </w:r>
      <w:proofErr w:type="gramEnd"/>
      <w:r w:rsidR="63420F4B" w:rsidRPr="7BF2275D">
        <w:rPr>
          <w:rFonts w:eastAsiaTheme="minorEastAsia"/>
        </w:rPr>
        <w:t xml:space="preserve"> the patient has been hospitalized, moved to the ICU, or died. The dataset posed a challenge as</w:t>
      </w:r>
      <w:r>
        <w:rPr>
          <w:rFonts w:eastAsiaTheme="minorEastAsia"/>
        </w:rPr>
        <w:t>,</w:t>
      </w:r>
      <w:r w:rsidR="63420F4B" w:rsidRPr="7BF2275D">
        <w:rPr>
          <w:rFonts w:eastAsiaTheme="minorEastAsia"/>
        </w:rPr>
        <w:t xml:space="preserve"> in some cases, there would be missing values for some of the </w:t>
      </w:r>
      <w:r>
        <w:rPr>
          <w:rFonts w:eastAsiaTheme="minorEastAsia"/>
        </w:rPr>
        <w:t>three</w:t>
      </w:r>
      <w:r w:rsidR="63420F4B" w:rsidRPr="7BF2275D">
        <w:rPr>
          <w:rFonts w:eastAsiaTheme="minorEastAsia"/>
        </w:rPr>
        <w:t xml:space="preserve"> targets while only 2, 1, or none have information (yes or no). We did our data pre-processing in 2 rounds. </w:t>
      </w:r>
    </w:p>
    <w:p w14:paraId="346BE1FB" w14:textId="38733181" w:rsidR="765D624A" w:rsidRDefault="7BF2275D" w:rsidP="7BF2275D">
      <w:pPr>
        <w:spacing w:before="80" w:after="80"/>
        <w:rPr>
          <w:rFonts w:eastAsiaTheme="minorEastAsia"/>
        </w:rPr>
      </w:pPr>
      <w:r w:rsidRPr="7BF2275D">
        <w:rPr>
          <w:rFonts w:eastAsiaTheme="minorEastAsia"/>
        </w:rPr>
        <w:t xml:space="preserve">The first round includes dropping rows with all targets missing as those do not inform the model of any possible outcome, which the model needs to predict. Next, we identified the features that had more than 40% missing and removed those features from further consideration. Those will not be informative in most of the </w:t>
      </w:r>
      <w:proofErr w:type="gramStart"/>
      <w:r w:rsidRPr="7BF2275D">
        <w:rPr>
          <w:rFonts w:eastAsiaTheme="minorEastAsia"/>
        </w:rPr>
        <w:t>dataset</w:t>
      </w:r>
      <w:r w:rsidR="00AD1D72">
        <w:rPr>
          <w:rFonts w:eastAsiaTheme="minorEastAsia"/>
        </w:rPr>
        <w:t>, and</w:t>
      </w:r>
      <w:proofErr w:type="gramEnd"/>
      <w:r w:rsidR="00AD1D72">
        <w:rPr>
          <w:rFonts w:eastAsiaTheme="minorEastAsia"/>
        </w:rPr>
        <w:t xml:space="preserve"> imputing them with any method will significantly bias</w:t>
      </w:r>
      <w:r w:rsidRPr="7BF2275D">
        <w:rPr>
          <w:rFonts w:eastAsiaTheme="minorEastAsia"/>
        </w:rPr>
        <w:t xml:space="preserve"> the data. Next, since the resulting dataset was still significantly large, we could afford to drop the rows with missing values (in the feature columns) without having too little data to work with.</w:t>
      </w:r>
    </w:p>
    <w:p w14:paraId="73F2E080" w14:textId="7A8813CA" w:rsidR="765D624A" w:rsidRDefault="7BF2275D" w:rsidP="7BF2275D">
      <w:pPr>
        <w:spacing w:before="80" w:after="80"/>
        <w:rPr>
          <w:rFonts w:eastAsiaTheme="minorEastAsia"/>
        </w:rPr>
      </w:pPr>
      <w:r w:rsidRPr="7BF2275D">
        <w:rPr>
          <w:rFonts w:eastAsiaTheme="minorEastAsia"/>
        </w:rPr>
        <w:t xml:space="preserve">The second round of processing included separating the date timestamp column into </w:t>
      </w:r>
      <w:r w:rsidR="00D33118">
        <w:rPr>
          <w:rFonts w:eastAsiaTheme="minorEastAsia"/>
        </w:rPr>
        <w:t>two</w:t>
      </w:r>
      <w:r w:rsidRPr="7BF2275D">
        <w:rPr>
          <w:rFonts w:eastAsiaTheme="minorEastAsia"/>
        </w:rPr>
        <w:t xml:space="preserve"> numeric columns for month and year (</w:t>
      </w:r>
      <w:r w:rsidR="00AD1D72">
        <w:rPr>
          <w:rFonts w:eastAsiaTheme="minorEastAsia"/>
        </w:rPr>
        <w:t>since</w:t>
      </w:r>
      <w:r w:rsidRPr="7BF2275D">
        <w:rPr>
          <w:rFonts w:eastAsiaTheme="minorEastAsia"/>
        </w:rPr>
        <w:t xml:space="preserve"> ML models expect only numeric type). Since we needed to include all columns </w:t>
      </w:r>
      <w:r w:rsidR="00AD1D72">
        <w:rPr>
          <w:rFonts w:eastAsiaTheme="minorEastAsia"/>
        </w:rPr>
        <w:t>numerically, the</w:t>
      </w:r>
      <w:r w:rsidRPr="7BF2275D">
        <w:rPr>
          <w:rFonts w:eastAsiaTheme="minorEastAsia"/>
        </w:rPr>
        <w:t xml:space="preserve"> one-hot encoding county feature would have generated thousands of new columns</w:t>
      </w:r>
      <w:r w:rsidR="00AD1D72">
        <w:rPr>
          <w:rFonts w:eastAsiaTheme="minorEastAsia"/>
        </w:rPr>
        <w:t>. I</w:t>
      </w:r>
      <w:r w:rsidRPr="7BF2275D">
        <w:rPr>
          <w:rFonts w:eastAsiaTheme="minorEastAsia"/>
        </w:rPr>
        <w:t xml:space="preserve">nstead, we joined our cases data with vaccination data on the county FIPS code and substituted </w:t>
      </w:r>
      <w:r w:rsidR="00AD1D72">
        <w:rPr>
          <w:rFonts w:eastAsiaTheme="minorEastAsia"/>
        </w:rPr>
        <w:t xml:space="preserve">the </w:t>
      </w:r>
      <w:r w:rsidRPr="7BF2275D">
        <w:rPr>
          <w:rFonts w:eastAsiaTheme="minorEastAsia"/>
        </w:rPr>
        <w:t xml:space="preserve">county column with </w:t>
      </w:r>
      <w:r w:rsidR="00AD1D72">
        <w:rPr>
          <w:rFonts w:eastAsiaTheme="minorEastAsia"/>
        </w:rPr>
        <w:t xml:space="preserve">the </w:t>
      </w:r>
      <w:r w:rsidRPr="7BF2275D">
        <w:rPr>
          <w:rFonts w:eastAsiaTheme="minorEastAsia"/>
        </w:rPr>
        <w:t>county</w:t>
      </w:r>
      <w:r w:rsidR="00AD1D72">
        <w:rPr>
          <w:rFonts w:eastAsiaTheme="minorEastAsia"/>
        </w:rPr>
        <w:t>'</w:t>
      </w:r>
      <w:r w:rsidRPr="7BF2275D">
        <w:rPr>
          <w:rFonts w:eastAsiaTheme="minorEastAsia"/>
        </w:rPr>
        <w:t xml:space="preserve">s population, metro status (whether in </w:t>
      </w:r>
      <w:r w:rsidR="00AD1D72">
        <w:rPr>
          <w:rFonts w:eastAsiaTheme="minorEastAsia"/>
        </w:rPr>
        <w:t xml:space="preserve">the </w:t>
      </w:r>
      <w:r w:rsidRPr="7BF2275D">
        <w:rPr>
          <w:rFonts w:eastAsiaTheme="minorEastAsia"/>
        </w:rPr>
        <w:t>metro area or not)</w:t>
      </w:r>
      <w:r w:rsidR="00AD1D72">
        <w:rPr>
          <w:rFonts w:eastAsiaTheme="minorEastAsia"/>
        </w:rPr>
        <w:t>,</w:t>
      </w:r>
      <w:r w:rsidRPr="7BF2275D">
        <w:rPr>
          <w:rFonts w:eastAsiaTheme="minorEastAsia"/>
        </w:rPr>
        <w:t xml:space="preserve"> and Social Vulnerability Index (SVI). The other categorical features (like state, sex, age group, etc.) were 1-hot encoded. The resulting dataset contained around 20M rows and 74 features (77 including targets). </w:t>
      </w:r>
    </w:p>
    <w:p w14:paraId="34499EE6" w14:textId="37896088" w:rsidR="765D624A" w:rsidRDefault="63420F4B" w:rsidP="765D624A">
      <w:pPr>
        <w:spacing w:before="80" w:after="80"/>
        <w:rPr>
          <w:rFonts w:eastAsiaTheme="minorEastAsia"/>
        </w:rPr>
      </w:pPr>
      <w:r w:rsidRPr="7BF2275D">
        <w:rPr>
          <w:rFonts w:eastAsiaTheme="minorEastAsia"/>
        </w:rPr>
        <w:t>Those are detailed in the table below:</w:t>
      </w:r>
    </w:p>
    <w:tbl>
      <w:tblPr>
        <w:tblStyle w:val="ListTable1Light-Accent1"/>
        <w:tblW w:w="0" w:type="auto"/>
        <w:jc w:val="center"/>
        <w:tblLayout w:type="fixed"/>
        <w:tblLook w:val="06A0" w:firstRow="1" w:lastRow="0" w:firstColumn="1" w:lastColumn="0" w:noHBand="1" w:noVBand="1"/>
      </w:tblPr>
      <w:tblGrid>
        <w:gridCol w:w="4680"/>
        <w:gridCol w:w="4680"/>
      </w:tblGrid>
      <w:tr w:rsidR="4C2EEBE1" w14:paraId="6617F675" w14:textId="77777777" w:rsidTr="4C2EEB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80" w:type="dxa"/>
          </w:tcPr>
          <w:p w14:paraId="4C53BB7C" w14:textId="64C62E5A" w:rsidR="4C2EEBE1" w:rsidRDefault="4C2EEBE1" w:rsidP="4C2EEBE1">
            <w:pPr>
              <w:jc w:val="center"/>
              <w:rPr>
                <w:rFonts w:eastAsiaTheme="minorEastAsia"/>
              </w:rPr>
            </w:pPr>
            <w:r w:rsidRPr="4C2EEBE1">
              <w:rPr>
                <w:rFonts w:eastAsiaTheme="minorEastAsia"/>
              </w:rPr>
              <w:t>Round 1 Preprocessing</w:t>
            </w:r>
          </w:p>
        </w:tc>
        <w:tc>
          <w:tcPr>
            <w:tcW w:w="4680" w:type="dxa"/>
          </w:tcPr>
          <w:p w14:paraId="3A8CC028" w14:textId="2D01B95C" w:rsidR="4C2EEBE1" w:rsidRDefault="4C2EEBE1" w:rsidP="4C2EEBE1">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4C2EEBE1">
              <w:rPr>
                <w:rFonts w:eastAsiaTheme="minorEastAsia"/>
              </w:rPr>
              <w:t>Round 2 Preprocessing</w:t>
            </w:r>
          </w:p>
        </w:tc>
      </w:tr>
      <w:tr w:rsidR="4C2EEBE1" w14:paraId="3011362B" w14:textId="77777777" w:rsidTr="4C2EEBE1">
        <w:trPr>
          <w:jc w:val="center"/>
        </w:trPr>
        <w:tc>
          <w:tcPr>
            <w:cnfStyle w:val="001000000000" w:firstRow="0" w:lastRow="0" w:firstColumn="1" w:lastColumn="0" w:oddVBand="0" w:evenVBand="0" w:oddHBand="0" w:evenHBand="0" w:firstRowFirstColumn="0" w:firstRowLastColumn="0" w:lastRowFirstColumn="0" w:lastRowLastColumn="0"/>
            <w:tcW w:w="4680" w:type="dxa"/>
          </w:tcPr>
          <w:p w14:paraId="5C379D56" w14:textId="1DCC8F4A" w:rsidR="319661E7" w:rsidRDefault="319661E7" w:rsidP="4C2EEBE1">
            <w:pPr>
              <w:pStyle w:val="ListParagraph"/>
              <w:numPr>
                <w:ilvl w:val="0"/>
                <w:numId w:val="4"/>
              </w:numPr>
              <w:ind w:left="360"/>
              <w:rPr>
                <w:rFonts w:eastAsiaTheme="minorEastAsia"/>
                <w:b w:val="0"/>
                <w:bCs w:val="0"/>
              </w:rPr>
            </w:pPr>
            <w:r w:rsidRPr="4C2EEBE1">
              <w:rPr>
                <w:rFonts w:eastAsiaTheme="minorEastAsia"/>
                <w:b w:val="0"/>
                <w:bCs w:val="0"/>
              </w:rPr>
              <w:t>Dropped rows with all targets being missing</w:t>
            </w:r>
          </w:p>
        </w:tc>
        <w:tc>
          <w:tcPr>
            <w:tcW w:w="4680" w:type="dxa"/>
          </w:tcPr>
          <w:p w14:paraId="77429C3A" w14:textId="03A98DA5" w:rsidR="4C2EEBE1" w:rsidRDefault="4C2EEBE1" w:rsidP="4C2EEBE1">
            <w:pPr>
              <w:pStyle w:val="ListParagraph"/>
              <w:numPr>
                <w:ilvl w:val="0"/>
                <w:numId w:val="4"/>
              </w:numPr>
              <w:ind w:left="360"/>
              <w:cnfStyle w:val="000000000000" w:firstRow="0" w:lastRow="0" w:firstColumn="0" w:lastColumn="0" w:oddVBand="0" w:evenVBand="0" w:oddHBand="0" w:evenHBand="0" w:firstRowFirstColumn="0" w:firstRowLastColumn="0" w:lastRowFirstColumn="0" w:lastRowLastColumn="0"/>
              <w:rPr>
                <w:rFonts w:eastAsiaTheme="minorEastAsia"/>
              </w:rPr>
            </w:pPr>
            <w:r w:rsidRPr="4C2EEBE1">
              <w:rPr>
                <w:rFonts w:eastAsiaTheme="minorEastAsia"/>
              </w:rPr>
              <w:t>Replaced date with month and year</w:t>
            </w:r>
          </w:p>
        </w:tc>
      </w:tr>
      <w:tr w:rsidR="4C2EEBE1" w14:paraId="72F4D649" w14:textId="77777777" w:rsidTr="4C2EEBE1">
        <w:trPr>
          <w:jc w:val="center"/>
        </w:trPr>
        <w:tc>
          <w:tcPr>
            <w:tcW w:w="4680" w:type="dxa"/>
          </w:tcPr>
          <w:p w14:paraId="1E1C8D6B" w14:textId="3ACE4229" w:rsidR="4C2EEBE1" w:rsidRDefault="4C2EEBE1" w:rsidP="4C2EEBE1">
            <w:pPr>
              <w:pStyle w:val="ListParagraph"/>
              <w:numPr>
                <w:ilvl w:val="0"/>
                <w:numId w:val="4"/>
              </w:numPr>
              <w:ind w:left="360"/>
              <w:cnfStyle w:val="001000000000" w:firstRow="0" w:lastRow="0" w:firstColumn="1" w:lastColumn="0" w:oddVBand="0" w:evenVBand="0" w:oddHBand="0" w:evenHBand="0" w:firstRowFirstColumn="0" w:firstRowLastColumn="0" w:lastRowFirstColumn="0" w:lastRowLastColumn="0"/>
              <w:rPr>
                <w:rFonts w:eastAsiaTheme="minorEastAsia"/>
                <w:b w:val="0"/>
                <w:bCs w:val="0"/>
                <w:i/>
                <w:iCs/>
              </w:rPr>
            </w:pPr>
            <w:r w:rsidRPr="4C2EEBE1">
              <w:rPr>
                <w:rFonts w:eastAsiaTheme="minorEastAsia"/>
                <w:b w:val="0"/>
                <w:bCs w:val="0"/>
              </w:rPr>
              <w:t>Removed features with &gt;40% missing</w:t>
            </w:r>
          </w:p>
        </w:tc>
        <w:tc>
          <w:tcPr>
            <w:tcW w:w="4680" w:type="dxa"/>
          </w:tcPr>
          <w:p w14:paraId="7B600224" w14:textId="131D6363" w:rsidR="4C2EEBE1" w:rsidRDefault="4C2EEBE1" w:rsidP="4C2EEBE1">
            <w:pPr>
              <w:pStyle w:val="ListParagraph"/>
              <w:numPr>
                <w:ilvl w:val="0"/>
                <w:numId w:val="4"/>
              </w:numPr>
              <w:ind w:left="360"/>
              <w:rPr>
                <w:rFonts w:eastAsiaTheme="minorEastAsia"/>
              </w:rPr>
            </w:pPr>
            <w:r w:rsidRPr="4C2EEBE1">
              <w:rPr>
                <w:rFonts w:eastAsiaTheme="minorEastAsia"/>
              </w:rPr>
              <w:t xml:space="preserve">Joined with vax data to replace </w:t>
            </w:r>
            <w:r w:rsidR="00F90696">
              <w:rPr>
                <w:rFonts w:eastAsiaTheme="minorEastAsia"/>
              </w:rPr>
              <w:t xml:space="preserve">the </w:t>
            </w:r>
            <w:r w:rsidRPr="4C2EEBE1">
              <w:rPr>
                <w:rFonts w:eastAsiaTheme="minorEastAsia"/>
              </w:rPr>
              <w:t>county</w:t>
            </w:r>
          </w:p>
        </w:tc>
      </w:tr>
      <w:tr w:rsidR="4C2EEBE1" w14:paraId="03517E84" w14:textId="77777777" w:rsidTr="4C2EEBE1">
        <w:trPr>
          <w:jc w:val="center"/>
        </w:trPr>
        <w:tc>
          <w:tcPr>
            <w:cnfStyle w:val="001000000000" w:firstRow="0" w:lastRow="0" w:firstColumn="1" w:lastColumn="0" w:oddVBand="0" w:evenVBand="0" w:oddHBand="0" w:evenHBand="0" w:firstRowFirstColumn="0" w:firstRowLastColumn="0" w:lastRowFirstColumn="0" w:lastRowLastColumn="0"/>
            <w:tcW w:w="4680" w:type="dxa"/>
          </w:tcPr>
          <w:p w14:paraId="4BC9785D" w14:textId="407D267D" w:rsidR="4C2EEBE1" w:rsidRDefault="4C2EEBE1" w:rsidP="4C2EEBE1">
            <w:pPr>
              <w:pStyle w:val="ListParagraph"/>
              <w:numPr>
                <w:ilvl w:val="0"/>
                <w:numId w:val="4"/>
              </w:numPr>
              <w:ind w:left="360"/>
              <w:rPr>
                <w:rFonts w:eastAsiaTheme="minorEastAsia"/>
                <w:b w:val="0"/>
                <w:bCs w:val="0"/>
                <w:i/>
                <w:iCs/>
              </w:rPr>
            </w:pPr>
            <w:r w:rsidRPr="4C2EEBE1">
              <w:rPr>
                <w:rFonts w:eastAsiaTheme="minorEastAsia"/>
                <w:b w:val="0"/>
                <w:bCs w:val="0"/>
              </w:rPr>
              <w:t>Dropped rows with missing values in features</w:t>
            </w:r>
          </w:p>
        </w:tc>
        <w:tc>
          <w:tcPr>
            <w:tcW w:w="4680" w:type="dxa"/>
          </w:tcPr>
          <w:p w14:paraId="77C4C08E" w14:textId="49CE4BDF" w:rsidR="4C2EEBE1" w:rsidRDefault="4C2EEBE1" w:rsidP="4C2EEBE1">
            <w:pPr>
              <w:pStyle w:val="ListParagraph"/>
              <w:numPr>
                <w:ilvl w:val="0"/>
                <w:numId w:val="4"/>
              </w:numPr>
              <w:ind w:left="360"/>
              <w:cnfStyle w:val="000000000000" w:firstRow="0" w:lastRow="0" w:firstColumn="0" w:lastColumn="0" w:oddVBand="0" w:evenVBand="0" w:oddHBand="0" w:evenHBand="0" w:firstRowFirstColumn="0" w:firstRowLastColumn="0" w:lastRowFirstColumn="0" w:lastRowLastColumn="0"/>
              <w:rPr>
                <w:rFonts w:eastAsiaTheme="minorEastAsia"/>
              </w:rPr>
            </w:pPr>
            <w:r w:rsidRPr="4C2EEBE1">
              <w:rPr>
                <w:rFonts w:eastAsiaTheme="minorEastAsia"/>
              </w:rPr>
              <w:t>1-hot encoding categorical features</w:t>
            </w:r>
          </w:p>
        </w:tc>
      </w:tr>
    </w:tbl>
    <w:p w14:paraId="427AE6C4" w14:textId="4C0C79DA" w:rsidR="765D624A" w:rsidRDefault="7A07526D" w:rsidP="53773206">
      <w:pPr>
        <w:spacing w:before="80" w:after="80"/>
        <w:rPr>
          <w:rFonts w:eastAsiaTheme="minorEastAsia"/>
          <w:i/>
          <w:iCs/>
        </w:rPr>
      </w:pPr>
      <w:r w:rsidRPr="53773206">
        <w:rPr>
          <w:rFonts w:eastAsiaTheme="minorEastAsia"/>
          <w:i/>
          <w:iCs/>
        </w:rPr>
        <w:t>2. Modeling approach</w:t>
      </w:r>
    </w:p>
    <w:p w14:paraId="4FE59DD1" w14:textId="418E81FB" w:rsidR="765D624A" w:rsidRDefault="306922FC" w:rsidP="7BF2275D">
      <w:pPr>
        <w:spacing w:before="80" w:after="80"/>
        <w:rPr>
          <w:rFonts w:eastAsiaTheme="minorEastAsia"/>
          <w:i/>
          <w:iCs/>
        </w:rPr>
      </w:pPr>
      <w:r w:rsidRPr="7BF2275D">
        <w:rPr>
          <w:rFonts w:eastAsiaTheme="minorEastAsia"/>
        </w:rPr>
        <w:t xml:space="preserve">We decided to develop two models that achieve different tasks: A single outcome model that predicts the most probable combination of outcomes and a multi-outcome model that predicts the probability of each outcome occurring to the patient. </w:t>
      </w:r>
      <w:r w:rsidR="3B6CE76E" w:rsidRPr="7BF2275D">
        <w:t xml:space="preserve">The reason behind developing two models is two-fold: Firstly, if </w:t>
      </w:r>
      <w:r w:rsidR="3B6CE76E" w:rsidRPr="7BF2275D">
        <w:lastRenderedPageBreak/>
        <w:t xml:space="preserve">both models perform well </w:t>
      </w:r>
      <w:r w:rsidR="00AD1D72">
        <w:t>concerning</w:t>
      </w:r>
      <w:r w:rsidR="3B6CE76E" w:rsidRPr="7BF2275D">
        <w:t xml:space="preserve"> our evaluation metrics, they can be used in a nested fashion where the multi-outcome model predicts probabilities of hospitalization, ICU need, and death risk, and the single outcome model can predict specific outcome categories for the most probable outcome. Secondly, </w:t>
      </w:r>
      <w:r w:rsidR="00F90696">
        <w:t>we can easily switch to the other model if we run into computational bottlenecks with one of the models, such as run-time, model generalization, or accuracy</w:t>
      </w:r>
      <w:r w:rsidR="3B6CE76E" w:rsidRPr="7BF2275D">
        <w:t xml:space="preserve">. Lastly, having deterministic and probabilistic results makes the results approachable </w:t>
      </w:r>
      <w:r w:rsidR="00AD1D72">
        <w:t>to</w:t>
      </w:r>
      <w:r w:rsidR="3B6CE76E" w:rsidRPr="7BF2275D">
        <w:t xml:space="preserve"> a wide audience, especially </w:t>
      </w:r>
      <w:r w:rsidR="00AD1D72">
        <w:t>since non-expert users may perceive probabilities differently</w:t>
      </w:r>
      <w:r w:rsidR="3B6CE76E" w:rsidRPr="7BF2275D">
        <w:t>.</w:t>
      </w:r>
      <w:r w:rsidR="3B6CE76E" w:rsidRPr="7BF2275D">
        <w:rPr>
          <w:rFonts w:ascii="Calibri" w:eastAsia="Calibri" w:hAnsi="Calibri" w:cs="Calibri"/>
        </w:rPr>
        <w:t xml:space="preserve"> We narrowed our search to Logistic Regression, Decision Trees, Boosted Trees</w:t>
      </w:r>
      <w:r w:rsidR="00AD1D72">
        <w:rPr>
          <w:rFonts w:ascii="Calibri" w:eastAsia="Calibri" w:hAnsi="Calibri" w:cs="Calibri"/>
        </w:rPr>
        <w:t>,</w:t>
      </w:r>
      <w:r w:rsidR="3B6CE76E" w:rsidRPr="7BF2275D">
        <w:rPr>
          <w:rFonts w:ascii="Calibri" w:eastAsia="Calibri" w:hAnsi="Calibri" w:cs="Calibri"/>
        </w:rPr>
        <w:t xml:space="preserve"> and SVM classifiers. </w:t>
      </w:r>
    </w:p>
    <w:p w14:paraId="52067D41" w14:textId="3C0D43A9" w:rsidR="765D624A" w:rsidRDefault="39A91FC7" w:rsidP="4C2EEBE1">
      <w:pPr>
        <w:spacing w:before="80" w:after="0" w:line="240" w:lineRule="auto"/>
        <w:rPr>
          <w:rFonts w:eastAsiaTheme="minorEastAsia"/>
          <w:i/>
          <w:iCs/>
        </w:rPr>
      </w:pPr>
      <w:r w:rsidRPr="4C2EEBE1">
        <w:rPr>
          <w:rFonts w:eastAsiaTheme="minorEastAsia"/>
          <w:i/>
          <w:iCs/>
        </w:rPr>
        <w:t>3. Visualizations approach</w:t>
      </w:r>
    </w:p>
    <w:p w14:paraId="3ED38A7C" w14:textId="6E93B07A" w:rsidR="53773206" w:rsidRDefault="202CA5A5" w:rsidP="53773206">
      <w:pPr>
        <w:spacing w:before="80" w:after="80"/>
        <w:rPr>
          <w:rFonts w:eastAsiaTheme="minorEastAsia"/>
        </w:rPr>
      </w:pPr>
      <w:r w:rsidRPr="7BF2275D">
        <w:rPr>
          <w:rFonts w:eastAsiaTheme="minorEastAsia"/>
        </w:rPr>
        <w:t xml:space="preserve">The team decided to use a combination of web application (using </w:t>
      </w:r>
      <w:proofErr w:type="spellStart"/>
      <w:r w:rsidRPr="7BF2275D">
        <w:rPr>
          <w:rFonts w:eastAsiaTheme="minorEastAsia"/>
        </w:rPr>
        <w:t>Node.Js</w:t>
      </w:r>
      <w:proofErr w:type="spellEnd"/>
      <w:r w:rsidRPr="7BF2275D">
        <w:rPr>
          <w:rFonts w:eastAsiaTheme="minorEastAsia"/>
        </w:rPr>
        <w:t xml:space="preserve"> framework) and Tableau for visualization &amp; dissemination of information. Our approach included the following:</w:t>
      </w:r>
    </w:p>
    <w:p w14:paraId="296AFE23" w14:textId="01C65343" w:rsidR="53773206" w:rsidRDefault="3B6CE76E" w:rsidP="53773206">
      <w:pPr>
        <w:pStyle w:val="ListParagraph"/>
        <w:numPr>
          <w:ilvl w:val="0"/>
          <w:numId w:val="7"/>
        </w:numPr>
        <w:spacing w:before="80" w:after="80"/>
        <w:rPr>
          <w:rFonts w:eastAsiaTheme="minorEastAsia"/>
        </w:rPr>
      </w:pPr>
      <w:r w:rsidRPr="7BF2275D">
        <w:rPr>
          <w:rFonts w:eastAsiaTheme="minorEastAsia"/>
        </w:rPr>
        <w:t>Uses Tableau for descriptive visualizations to provide insights into the data &amp; model performance. Tableau is easy &amp; time efficient to develop compared to tools like D3 or Python.</w:t>
      </w:r>
    </w:p>
    <w:p w14:paraId="611E2DF8" w14:textId="2FE2A0BA" w:rsidR="53773206" w:rsidRDefault="202CA5A5" w:rsidP="53773206">
      <w:pPr>
        <w:pStyle w:val="ListParagraph"/>
        <w:numPr>
          <w:ilvl w:val="0"/>
          <w:numId w:val="7"/>
        </w:numPr>
        <w:spacing w:before="80" w:after="80"/>
      </w:pPr>
      <w:r w:rsidRPr="7BF2275D">
        <w:rPr>
          <w:rFonts w:eastAsiaTheme="minorEastAsia"/>
        </w:rPr>
        <w:t>Used the web application to allow users to interact with the model and embedded the Tableau dashboards within the web app using the embed</w:t>
      </w:r>
      <w:r w:rsidR="00AD1D72">
        <w:rPr>
          <w:rFonts w:eastAsiaTheme="minorEastAsia"/>
        </w:rPr>
        <w:t xml:space="preserve">ded </w:t>
      </w:r>
      <w:r w:rsidRPr="7BF2275D">
        <w:rPr>
          <w:rFonts w:eastAsiaTheme="minorEastAsia"/>
        </w:rPr>
        <w:t xml:space="preserve">code provided by Tableau Public Server for one packaged final product. </w:t>
      </w:r>
    </w:p>
    <w:p w14:paraId="3906FB83" w14:textId="65A30B3E" w:rsidR="53773206" w:rsidRDefault="3B6CE76E" w:rsidP="53773206">
      <w:pPr>
        <w:pStyle w:val="ListParagraph"/>
        <w:numPr>
          <w:ilvl w:val="0"/>
          <w:numId w:val="7"/>
        </w:numPr>
        <w:spacing w:before="80" w:after="80"/>
      </w:pPr>
      <w:r w:rsidRPr="7BF2275D">
        <w:rPr>
          <w:rFonts w:eastAsiaTheme="minorEastAsia"/>
        </w:rPr>
        <w:t xml:space="preserve">Used wireframe &amp; prototype tools like Figma to visualize &amp; design the application pre-dev. </w:t>
      </w:r>
    </w:p>
    <w:p w14:paraId="5D14C6F9" w14:textId="0E369FDB" w:rsidR="765D624A" w:rsidRDefault="39A91FC7" w:rsidP="53773206">
      <w:pPr>
        <w:spacing w:before="80" w:after="80"/>
        <w:rPr>
          <w:rFonts w:eastAsiaTheme="minorEastAsia"/>
          <w:i/>
          <w:iCs/>
        </w:rPr>
      </w:pPr>
      <w:r w:rsidRPr="4C2EEBE1">
        <w:rPr>
          <w:rFonts w:eastAsiaTheme="minorEastAsia"/>
          <w:i/>
          <w:iCs/>
        </w:rPr>
        <w:t>4. Final dissemination approach (the Web App)</w:t>
      </w:r>
    </w:p>
    <w:p w14:paraId="5FD558EC" w14:textId="20D8BF1E" w:rsidR="74581B70" w:rsidRDefault="66698283" w:rsidP="7BF2275D">
      <w:pPr>
        <w:spacing w:before="80" w:after="80"/>
        <w:rPr>
          <w:rFonts w:eastAsiaTheme="minorEastAsia"/>
          <w:color w:val="000000" w:themeColor="text1"/>
        </w:rPr>
      </w:pPr>
      <w:r w:rsidRPr="7BF2275D">
        <w:rPr>
          <w:rFonts w:eastAsiaTheme="minorEastAsia"/>
          <w:color w:val="000000" w:themeColor="text1"/>
        </w:rPr>
        <w:t xml:space="preserve">We have built a web application on </w:t>
      </w:r>
      <w:r w:rsidR="00AD1D72">
        <w:rPr>
          <w:rFonts w:eastAsiaTheme="minorEastAsia"/>
          <w:color w:val="000000" w:themeColor="text1"/>
        </w:rPr>
        <w:t xml:space="preserve">the </w:t>
      </w:r>
      <w:r w:rsidRPr="7BF2275D">
        <w:rPr>
          <w:rFonts w:eastAsiaTheme="minorEastAsia"/>
          <w:color w:val="000000" w:themeColor="text1"/>
        </w:rPr>
        <w:t>Heroku cloud application platform (</w:t>
      </w:r>
      <w:hyperlink r:id="rId8">
        <w:r w:rsidR="06B0E2D1" w:rsidRPr="7BF2275D">
          <w:rPr>
            <w:rStyle w:val="Hyperlink"/>
            <w:rFonts w:eastAsiaTheme="minorEastAsia"/>
          </w:rPr>
          <w:t>link</w:t>
        </w:r>
      </w:hyperlink>
      <w:r w:rsidRPr="7BF2275D">
        <w:rPr>
          <w:rFonts w:eastAsiaTheme="minorEastAsia"/>
          <w:color w:val="000000" w:themeColor="text1"/>
        </w:rPr>
        <w:t xml:space="preserve">) using Node.js as the backend technology. The application has a home page and 3 pages for Tableau dashboards and outcome prediction. The model takes user inputs and predicts the outcome in the Get Prediction webpage. </w:t>
      </w:r>
      <w:r w:rsidR="06B0E2D1" w:rsidRPr="7BF2275D">
        <w:rPr>
          <w:rFonts w:eastAsiaTheme="minorEastAsia"/>
          <w:color w:val="000000" w:themeColor="text1"/>
        </w:rPr>
        <w:t xml:space="preserve">The ML models were converted into </w:t>
      </w:r>
      <w:proofErr w:type="spellStart"/>
      <w:r w:rsidR="06B0E2D1" w:rsidRPr="7BF2275D">
        <w:rPr>
          <w:rFonts w:eastAsiaTheme="minorEastAsia"/>
          <w:color w:val="000000" w:themeColor="text1"/>
        </w:rPr>
        <w:t>Joblib</w:t>
      </w:r>
      <w:proofErr w:type="spellEnd"/>
      <w:r w:rsidR="06B0E2D1" w:rsidRPr="7BF2275D">
        <w:rPr>
          <w:rFonts w:eastAsiaTheme="minorEastAsia"/>
          <w:color w:val="000000" w:themeColor="text1"/>
        </w:rPr>
        <w:t xml:space="preserve"> objects and deployed within the web application </w:t>
      </w:r>
      <w:r w:rsidR="00AD1D72">
        <w:rPr>
          <w:rFonts w:eastAsiaTheme="minorEastAsia"/>
          <w:color w:val="000000" w:themeColor="text1"/>
        </w:rPr>
        <w:t>to enable</w:t>
      </w:r>
      <w:r w:rsidR="06B0E2D1" w:rsidRPr="7BF2275D">
        <w:rPr>
          <w:rFonts w:eastAsiaTheme="minorEastAsia"/>
          <w:color w:val="000000" w:themeColor="text1"/>
        </w:rPr>
        <w:t xml:space="preserve"> real-time predictions. </w:t>
      </w:r>
      <w:r w:rsidRPr="7BF2275D">
        <w:rPr>
          <w:rFonts w:eastAsiaTheme="minorEastAsia"/>
          <w:color w:val="000000" w:themeColor="text1"/>
        </w:rPr>
        <w:t xml:space="preserve">The Heroku server has 1 GB </w:t>
      </w:r>
      <w:r w:rsidR="00AD1D72">
        <w:rPr>
          <w:rFonts w:eastAsiaTheme="minorEastAsia"/>
          <w:color w:val="000000" w:themeColor="text1"/>
        </w:rPr>
        <w:t xml:space="preserve">of </w:t>
      </w:r>
      <w:r w:rsidRPr="7BF2275D">
        <w:rPr>
          <w:rFonts w:eastAsiaTheme="minorEastAsia"/>
          <w:color w:val="000000" w:themeColor="text1"/>
        </w:rPr>
        <w:t>RAM.</w:t>
      </w:r>
      <w:r w:rsidR="7BF2275D" w:rsidRPr="7BF2275D">
        <w:rPr>
          <w:rFonts w:eastAsiaTheme="minorEastAsia"/>
          <w:color w:val="000000" w:themeColor="text1"/>
        </w:rPr>
        <w:t xml:space="preserve"> D</w:t>
      </w:r>
      <w:r w:rsidR="06B0E2D1" w:rsidRPr="7BF2275D">
        <w:rPr>
          <w:rFonts w:eastAsiaTheme="minorEastAsia"/>
          <w:color w:val="000000" w:themeColor="text1"/>
        </w:rPr>
        <w:t>ue to server limi</w:t>
      </w:r>
      <w:r w:rsidR="7BF2275D" w:rsidRPr="7BF2275D">
        <w:rPr>
          <w:rFonts w:eastAsiaTheme="minorEastAsia"/>
          <w:color w:val="000000" w:themeColor="text1"/>
        </w:rPr>
        <w:t>tations, ML m</w:t>
      </w:r>
      <w:r w:rsidR="06B0E2D1" w:rsidRPr="7BF2275D">
        <w:rPr>
          <w:rFonts w:eastAsiaTheme="minorEastAsia"/>
          <w:color w:val="000000" w:themeColor="text1"/>
        </w:rPr>
        <w:t>odels can take up to 15 seconds to predict</w:t>
      </w:r>
      <w:r w:rsidR="7BF2275D" w:rsidRPr="7BF2275D">
        <w:rPr>
          <w:rFonts w:eastAsiaTheme="minorEastAsia"/>
          <w:color w:val="000000" w:themeColor="text1"/>
        </w:rPr>
        <w:t>.</w:t>
      </w:r>
    </w:p>
    <w:p w14:paraId="5AF36EC5" w14:textId="4A0EE352" w:rsidR="376AA22D" w:rsidRDefault="3E83AD0F" w:rsidP="765D624A">
      <w:pPr>
        <w:spacing w:before="80" w:after="80"/>
        <w:rPr>
          <w:rFonts w:eastAsiaTheme="minorEastAsia"/>
          <w:b/>
          <w:bCs/>
        </w:rPr>
      </w:pPr>
      <w:r w:rsidRPr="4C2EEBE1">
        <w:rPr>
          <w:rFonts w:eastAsiaTheme="minorEastAsia"/>
          <w:b/>
          <w:bCs/>
        </w:rPr>
        <w:t xml:space="preserve">5.0 </w:t>
      </w:r>
      <w:r w:rsidR="39A91FC7" w:rsidRPr="4C2EEBE1">
        <w:rPr>
          <w:rFonts w:eastAsiaTheme="minorEastAsia"/>
          <w:b/>
          <w:bCs/>
        </w:rPr>
        <w:t xml:space="preserve">Experiments &amp; Evaluation </w:t>
      </w:r>
    </w:p>
    <w:p w14:paraId="52A7F57B" w14:textId="546EA736" w:rsidR="765D624A" w:rsidRDefault="53773206" w:rsidP="53773206">
      <w:pPr>
        <w:spacing w:before="80" w:after="80"/>
        <w:rPr>
          <w:rFonts w:eastAsiaTheme="minorEastAsia"/>
          <w:i/>
          <w:iCs/>
        </w:rPr>
      </w:pPr>
      <w:r w:rsidRPr="53773206">
        <w:rPr>
          <w:rFonts w:eastAsiaTheme="minorEastAsia"/>
          <w:i/>
          <w:iCs/>
        </w:rPr>
        <w:t>Model Evaluation Metrics:</w:t>
      </w:r>
    </w:p>
    <w:p w14:paraId="04B2556C" w14:textId="2BF70B4B" w:rsidR="53773206" w:rsidRDefault="04F9E434" w:rsidP="7BF2275D">
      <w:pPr>
        <w:spacing w:line="240" w:lineRule="auto"/>
      </w:pPr>
      <w:r w:rsidRPr="53773206">
        <w:t xml:space="preserve">We tested the efficiency and accuracy of different classifiers for predicting COVID-19 health outcomes using the following metrics: </w:t>
      </w:r>
      <w:r w:rsidR="7BF2275D" w:rsidRPr="7BF2275D">
        <w:t>F1 for training and testing, one-versus-one (OVO) accuracy for categorical outcomes, and one-versus-all (OVA) accuracy for categorical outcomes. F1 informs the overall accuracy of the model</w:t>
      </w:r>
      <w:r w:rsidR="00AD1D72">
        <w:t>. In contrast,</w:t>
      </w:r>
      <w:r w:rsidR="7BF2275D" w:rsidRPr="7BF2275D">
        <w:t xml:space="preserve"> OVO and OVA inform the predictive capability of different categories in the presence of unbalancing in the training categories, some categories being observed more frequently.</w:t>
      </w:r>
    </w:p>
    <w:p w14:paraId="3243A3F0" w14:textId="3F78FE09" w:rsidR="53773206" w:rsidRDefault="3B6CE76E" w:rsidP="4C2EEBE1">
      <w:pPr>
        <w:spacing w:before="80" w:after="80" w:line="240" w:lineRule="auto"/>
        <w:rPr>
          <w:rFonts w:eastAsiaTheme="minorEastAsia"/>
          <w:b/>
          <w:bCs/>
        </w:rPr>
      </w:pPr>
      <w:r w:rsidRPr="7BF2275D">
        <w:rPr>
          <w:rFonts w:eastAsiaTheme="minorEastAsia"/>
        </w:rPr>
        <w:t xml:space="preserve">Our team had the following questions to solve for </w:t>
      </w:r>
      <w:r w:rsidR="00AD1D72">
        <w:rPr>
          <w:rFonts w:eastAsiaTheme="minorEastAsia"/>
        </w:rPr>
        <w:t xml:space="preserve">the </w:t>
      </w:r>
      <w:r w:rsidRPr="7BF2275D">
        <w:rPr>
          <w:rFonts w:eastAsiaTheme="minorEastAsia"/>
        </w:rPr>
        <w:t>successful completion of this project:</w:t>
      </w:r>
    </w:p>
    <w:p w14:paraId="52490601" w14:textId="427515AE" w:rsidR="7A07526D" w:rsidRDefault="39A91FC7" w:rsidP="4C2EEBE1">
      <w:pPr>
        <w:pStyle w:val="ListParagraph"/>
        <w:numPr>
          <w:ilvl w:val="0"/>
          <w:numId w:val="12"/>
        </w:numPr>
        <w:spacing w:before="80" w:after="80" w:line="240" w:lineRule="auto"/>
        <w:ind w:left="504"/>
        <w:rPr>
          <w:rFonts w:eastAsiaTheme="minorEastAsia"/>
        </w:rPr>
      </w:pPr>
      <w:r w:rsidRPr="4C2EEBE1">
        <w:rPr>
          <w:rFonts w:eastAsiaTheme="minorEastAsia"/>
        </w:rPr>
        <w:t>How to explore the data? What tools to use to handle the size? How to perform data wrangling?</w:t>
      </w:r>
    </w:p>
    <w:p w14:paraId="5DE051BA" w14:textId="77083361" w:rsidR="7A07526D" w:rsidRDefault="39A91FC7" w:rsidP="4C2EEBE1">
      <w:pPr>
        <w:pStyle w:val="ListParagraph"/>
        <w:numPr>
          <w:ilvl w:val="0"/>
          <w:numId w:val="12"/>
        </w:numPr>
        <w:spacing w:before="80" w:after="80" w:line="240" w:lineRule="auto"/>
        <w:ind w:left="504"/>
        <w:rPr>
          <w:rFonts w:eastAsiaTheme="minorEastAsia"/>
        </w:rPr>
      </w:pPr>
      <w:r w:rsidRPr="4C2EEBE1">
        <w:rPr>
          <w:rFonts w:eastAsiaTheme="minorEastAsia"/>
        </w:rPr>
        <w:t>How to aggregate the millions of rows for visualizations? What tools should we use?</w:t>
      </w:r>
    </w:p>
    <w:p w14:paraId="0C4F47F8" w14:textId="13F6A0ED" w:rsidR="53773206" w:rsidRDefault="4E9C1587" w:rsidP="4C2EEBE1">
      <w:pPr>
        <w:pStyle w:val="ListParagraph"/>
        <w:numPr>
          <w:ilvl w:val="0"/>
          <w:numId w:val="12"/>
        </w:numPr>
        <w:spacing w:before="80" w:after="80" w:line="240" w:lineRule="auto"/>
        <w:ind w:left="504"/>
        <w:rPr>
          <w:rFonts w:eastAsiaTheme="minorEastAsia"/>
        </w:rPr>
      </w:pPr>
      <w:r w:rsidRPr="4C2EEBE1">
        <w:rPr>
          <w:rFonts w:eastAsiaTheme="minorEastAsia"/>
        </w:rPr>
        <w:t xml:space="preserve">How do we visualize the data &amp; model's performance? How can we make it interactive </w:t>
      </w:r>
      <w:r w:rsidR="00053758">
        <w:rPr>
          <w:rFonts w:eastAsiaTheme="minorEastAsia"/>
        </w:rPr>
        <w:t>for</w:t>
      </w:r>
      <w:r w:rsidRPr="4C2EEBE1">
        <w:rPr>
          <w:rFonts w:eastAsiaTheme="minorEastAsia"/>
        </w:rPr>
        <w:t xml:space="preserve"> users</w:t>
      </w:r>
      <w:r w:rsidR="4C2EEBE1" w:rsidRPr="4C2EEBE1">
        <w:rPr>
          <w:rFonts w:eastAsiaTheme="minorEastAsia"/>
        </w:rPr>
        <w:t>?</w:t>
      </w:r>
    </w:p>
    <w:p w14:paraId="7C46D751" w14:textId="35BEE922" w:rsidR="7A07526D" w:rsidRDefault="39A91FC7" w:rsidP="4C2EEBE1">
      <w:pPr>
        <w:pStyle w:val="ListParagraph"/>
        <w:numPr>
          <w:ilvl w:val="0"/>
          <w:numId w:val="12"/>
        </w:numPr>
        <w:spacing w:before="80" w:after="80" w:line="240" w:lineRule="auto"/>
        <w:ind w:left="504"/>
      </w:pPr>
      <w:r w:rsidRPr="4C2EEBE1">
        <w:rPr>
          <w:rFonts w:eastAsiaTheme="minorEastAsia"/>
        </w:rPr>
        <w:t xml:space="preserve">How do we define the ML problem for outcome prediction? Should we build </w:t>
      </w:r>
      <w:r w:rsidR="00053758">
        <w:rPr>
          <w:rFonts w:eastAsiaTheme="minorEastAsia"/>
        </w:rPr>
        <w:t>one</w:t>
      </w:r>
      <w:r w:rsidRPr="4C2EEBE1">
        <w:rPr>
          <w:rFonts w:eastAsiaTheme="minorEastAsia"/>
        </w:rPr>
        <w:t xml:space="preserve"> model or more</w:t>
      </w:r>
      <w:r w:rsidR="4E9C1587" w:rsidRPr="4C2EEBE1">
        <w:rPr>
          <w:rFonts w:eastAsiaTheme="minorEastAsia"/>
        </w:rPr>
        <w:t>?</w:t>
      </w:r>
    </w:p>
    <w:p w14:paraId="463B2388" w14:textId="2134E6B9" w:rsidR="765D624A" w:rsidRDefault="7A07526D" w:rsidP="765D624A">
      <w:pPr>
        <w:spacing w:before="80" w:after="80"/>
        <w:rPr>
          <w:rFonts w:eastAsiaTheme="minorEastAsia"/>
          <w:b/>
          <w:bCs/>
        </w:rPr>
      </w:pPr>
      <w:r w:rsidRPr="53773206">
        <w:rPr>
          <w:rFonts w:eastAsiaTheme="minorEastAsia"/>
          <w:b/>
          <w:bCs/>
        </w:rPr>
        <w:t>5.2 Experiments Description</w:t>
      </w:r>
    </w:p>
    <w:p w14:paraId="658A2582" w14:textId="099C5683" w:rsidR="53773206" w:rsidRDefault="53773206" w:rsidP="53773206">
      <w:pPr>
        <w:spacing w:before="80" w:after="80"/>
        <w:rPr>
          <w:rFonts w:eastAsiaTheme="minorEastAsia"/>
          <w:i/>
          <w:iCs/>
        </w:rPr>
      </w:pPr>
      <w:r w:rsidRPr="53773206">
        <w:rPr>
          <w:rFonts w:eastAsiaTheme="minorEastAsia"/>
          <w:i/>
          <w:iCs/>
        </w:rPr>
        <w:t>Data Exploration</w:t>
      </w:r>
    </w:p>
    <w:p w14:paraId="20EF78E1" w14:textId="33545B3F" w:rsidR="765D624A" w:rsidRDefault="4E9C1587" w:rsidP="53773206">
      <w:pPr>
        <w:spacing w:before="80" w:after="80"/>
        <w:rPr>
          <w:rFonts w:eastAsiaTheme="minorEastAsia"/>
        </w:rPr>
      </w:pPr>
      <w:r w:rsidRPr="4C2EEBE1">
        <w:rPr>
          <w:rFonts w:eastAsiaTheme="minorEastAsia"/>
        </w:rPr>
        <w:t>The main dataset, CDC</w:t>
      </w:r>
      <w:r w:rsidR="00AD1D72">
        <w:rPr>
          <w:rFonts w:eastAsiaTheme="minorEastAsia"/>
        </w:rPr>
        <w:t>'</w:t>
      </w:r>
      <w:r w:rsidRPr="4C2EEBE1">
        <w:rPr>
          <w:rFonts w:eastAsiaTheme="minorEastAsia"/>
        </w:rPr>
        <w:t xml:space="preserve">s individual case data with geography information, is 9 Gigabytes in size. It has 63 million rows and 19 columns. We loaded the data to a commercial MySQL cloud instance hosted on digitalocean.com for exploratory analysis. We decided to discontinue the instance due to budget </w:t>
      </w:r>
      <w:r w:rsidRPr="4C2EEBE1">
        <w:rPr>
          <w:rFonts w:eastAsiaTheme="minorEastAsia"/>
        </w:rPr>
        <w:lastRenderedPageBreak/>
        <w:t xml:space="preserve">constraints. We then experimented with Google collab notebook Pro+ service and found it can host the data and </w:t>
      </w:r>
      <w:r w:rsidR="00AD1D72">
        <w:rPr>
          <w:rFonts w:eastAsiaTheme="minorEastAsia"/>
        </w:rPr>
        <w:t>be more cost-effective and</w:t>
      </w:r>
      <w:r w:rsidRPr="4C2EEBE1">
        <w:rPr>
          <w:rFonts w:eastAsiaTheme="minorEastAsia"/>
        </w:rPr>
        <w:t xml:space="preserve"> collaborative.</w:t>
      </w:r>
    </w:p>
    <w:p w14:paraId="332982C7" w14:textId="3EAC7583" w:rsidR="53773206" w:rsidRDefault="53773206" w:rsidP="53773206">
      <w:pPr>
        <w:spacing w:before="80" w:after="80"/>
        <w:rPr>
          <w:rFonts w:eastAsiaTheme="minorEastAsia"/>
          <w:i/>
          <w:iCs/>
        </w:rPr>
      </w:pPr>
      <w:r w:rsidRPr="53773206">
        <w:rPr>
          <w:rFonts w:eastAsiaTheme="minorEastAsia"/>
          <w:i/>
          <w:iCs/>
        </w:rPr>
        <w:t>Data Aggregation</w:t>
      </w:r>
    </w:p>
    <w:p w14:paraId="7C977621" w14:textId="5D67AA67" w:rsidR="53773206" w:rsidRDefault="66698283" w:rsidP="7BF2275D">
      <w:pPr>
        <w:spacing w:before="80" w:after="80"/>
        <w:rPr>
          <w:rFonts w:eastAsiaTheme="minorEastAsia"/>
        </w:rPr>
      </w:pPr>
      <w:r w:rsidRPr="7BF2275D">
        <w:rPr>
          <w:rFonts w:eastAsiaTheme="minorEastAsia"/>
        </w:rPr>
        <w:t>In addition to the main dataset, we wanted to use the vaccination data for enrichment which</w:t>
      </w:r>
      <w:r w:rsidR="3B6CE76E" w:rsidRPr="7BF2275D">
        <w:rPr>
          <w:rFonts w:eastAsiaTheme="minorEastAsia"/>
        </w:rPr>
        <w:t xml:space="preserve"> has over 1M rows and 66 columns. Any visualization tool w</w:t>
      </w:r>
      <w:r w:rsidR="00AD1D72">
        <w:rPr>
          <w:rFonts w:eastAsiaTheme="minorEastAsia"/>
        </w:rPr>
        <w:t>ould</w:t>
      </w:r>
      <w:r w:rsidR="3B6CE76E" w:rsidRPr="7BF2275D">
        <w:rPr>
          <w:rFonts w:eastAsiaTheme="minorEastAsia"/>
        </w:rPr>
        <w:t xml:space="preserve"> struggle to work with the raw data at individual case grain. We decided to perform some tests on aggregations to see if we could shrink the dataset without losing the information. Tableau was being considered for visualization, and Tableau Public Server has a 10M row limit per connection. Moreover, Tableau</w:t>
      </w:r>
      <w:r w:rsidR="00AD1D72">
        <w:rPr>
          <w:rFonts w:eastAsiaTheme="minorEastAsia"/>
        </w:rPr>
        <w:t>'s</w:t>
      </w:r>
      <w:r w:rsidR="3B6CE76E" w:rsidRPr="7BF2275D">
        <w:rPr>
          <w:rFonts w:eastAsiaTheme="minorEastAsia"/>
        </w:rPr>
        <w:t xml:space="preserve"> performance struggles with more data. Due to loss issues with aggregations [23], we designed our experiment as follows:</w:t>
      </w:r>
    </w:p>
    <w:p w14:paraId="2D747C67" w14:textId="48025FE4" w:rsidR="53773206" w:rsidRDefault="3B6CE76E" w:rsidP="7BF2275D">
      <w:pPr>
        <w:pStyle w:val="ListParagraph"/>
        <w:numPr>
          <w:ilvl w:val="0"/>
          <w:numId w:val="6"/>
        </w:numPr>
        <w:spacing w:before="80" w:after="80"/>
        <w:ind w:left="360"/>
        <w:rPr>
          <w:rFonts w:eastAsiaTheme="minorEastAsia"/>
        </w:rPr>
      </w:pPr>
      <w:r w:rsidRPr="7BF2275D">
        <w:rPr>
          <w:rFonts w:eastAsiaTheme="minorEastAsia"/>
        </w:rPr>
        <w:t xml:space="preserve">Filtered data </w:t>
      </w:r>
      <w:r w:rsidR="00AD1D72">
        <w:rPr>
          <w:rFonts w:eastAsiaTheme="minorEastAsia"/>
        </w:rPr>
        <w:t>to</w:t>
      </w:r>
      <w:r w:rsidRPr="7BF2275D">
        <w:rPr>
          <w:rFonts w:eastAsiaTheme="minorEastAsia"/>
        </w:rPr>
        <w:t xml:space="preserve"> one month &amp; performed clean upon this data (e.g., </w:t>
      </w:r>
      <w:proofErr w:type="spellStart"/>
      <w:r w:rsidRPr="7BF2275D">
        <w:rPr>
          <w:rFonts w:eastAsiaTheme="minorEastAsia"/>
        </w:rPr>
        <w:t>NaN</w:t>
      </w:r>
      <w:proofErr w:type="spellEnd"/>
      <w:r w:rsidRPr="7BF2275D">
        <w:rPr>
          <w:rFonts w:eastAsiaTheme="minorEastAsia"/>
        </w:rPr>
        <w:t xml:space="preserve">, </w:t>
      </w:r>
      <w:r w:rsidR="00AD1D72">
        <w:rPr>
          <w:rFonts w:eastAsiaTheme="minorEastAsia"/>
        </w:rPr>
        <w:t>'</w:t>
      </w:r>
      <w:r w:rsidRPr="7BF2275D">
        <w:rPr>
          <w:rFonts w:eastAsiaTheme="minorEastAsia"/>
        </w:rPr>
        <w:t>Unknowns</w:t>
      </w:r>
      <w:r w:rsidR="00AD1D72">
        <w:rPr>
          <w:rFonts w:eastAsiaTheme="minorEastAsia"/>
        </w:rPr>
        <w:t>'</w:t>
      </w:r>
      <w:r w:rsidRPr="7BF2275D">
        <w:rPr>
          <w:rFonts w:eastAsiaTheme="minorEastAsia"/>
        </w:rPr>
        <w:t xml:space="preserve"> handling).</w:t>
      </w:r>
    </w:p>
    <w:p w14:paraId="5FFFE14B" w14:textId="27A2768B" w:rsidR="53773206" w:rsidRDefault="3B6CE76E" w:rsidP="7BF2275D">
      <w:pPr>
        <w:pStyle w:val="ListParagraph"/>
        <w:numPr>
          <w:ilvl w:val="0"/>
          <w:numId w:val="6"/>
        </w:numPr>
        <w:spacing w:before="80" w:after="80"/>
        <w:ind w:left="360"/>
      </w:pPr>
      <w:r w:rsidRPr="7BF2275D">
        <w:rPr>
          <w:rFonts w:eastAsiaTheme="minorEastAsia"/>
        </w:rPr>
        <w:t xml:space="preserve">Performed Group-By &amp; Case Count aggregation across all columns to see size shrinkage achieved. </w:t>
      </w:r>
    </w:p>
    <w:p w14:paraId="669F2432" w14:textId="055C56D4" w:rsidR="53773206" w:rsidRDefault="202CA5A5" w:rsidP="7BF2275D">
      <w:pPr>
        <w:pStyle w:val="ListParagraph"/>
        <w:numPr>
          <w:ilvl w:val="0"/>
          <w:numId w:val="6"/>
        </w:numPr>
        <w:spacing w:before="80" w:after="80"/>
        <w:ind w:left="360"/>
      </w:pPr>
      <w:r w:rsidRPr="7BF2275D">
        <w:rPr>
          <w:rFonts w:eastAsiaTheme="minorEastAsia"/>
        </w:rPr>
        <w:t xml:space="preserve">Checked smaller dataset for loss of information &amp; features. </w:t>
      </w:r>
    </w:p>
    <w:p w14:paraId="7E5C77C0" w14:textId="16EF9253" w:rsidR="53773206" w:rsidRDefault="3B6CE76E" w:rsidP="7BF2275D">
      <w:pPr>
        <w:spacing w:before="80" w:after="80"/>
        <w:rPr>
          <w:rFonts w:eastAsiaTheme="minorEastAsia"/>
        </w:rPr>
      </w:pPr>
      <w:r w:rsidRPr="7BF2275D">
        <w:rPr>
          <w:rFonts w:eastAsiaTheme="minorEastAsia"/>
        </w:rPr>
        <w:t xml:space="preserve">This test was performed on Jan 2022 data which had 14M rows. Using the steps above, we </w:t>
      </w:r>
      <w:r w:rsidR="00AD1D72">
        <w:rPr>
          <w:rFonts w:eastAsiaTheme="minorEastAsia"/>
        </w:rPr>
        <w:t>could</w:t>
      </w:r>
      <w:r w:rsidRPr="7BF2275D">
        <w:rPr>
          <w:rFonts w:eastAsiaTheme="minorEastAsia"/>
        </w:rPr>
        <w:t xml:space="preserve"> get this dataset down to 486K rows without losing the total case count (96.5% size reduction). This enabled us to perform these actions on the full dataset to bring 63M rows down to 6.8M</w:t>
      </w:r>
      <w:r w:rsidR="00AD1D72">
        <w:rPr>
          <w:rFonts w:eastAsiaTheme="minorEastAsia"/>
        </w:rPr>
        <w:t>,</w:t>
      </w:r>
      <w:r w:rsidRPr="7BF2275D">
        <w:rPr>
          <w:rFonts w:eastAsiaTheme="minorEastAsia"/>
        </w:rPr>
        <w:t xml:space="preserve"> which were successfully loaded to Tableau Desktop.</w:t>
      </w:r>
    </w:p>
    <w:p w14:paraId="0CF3051B" w14:textId="4E258217" w:rsidR="7BF2275D" w:rsidRDefault="7BF2275D" w:rsidP="7BF2275D">
      <w:pPr>
        <w:spacing w:before="80" w:after="80"/>
        <w:rPr>
          <w:rFonts w:eastAsiaTheme="minorEastAsia"/>
        </w:rPr>
      </w:pPr>
      <w:r w:rsidRPr="7BF2275D">
        <w:rPr>
          <w:rFonts w:eastAsiaTheme="minorEastAsia"/>
        </w:rPr>
        <w:t xml:space="preserve">Another aggregation was needed on the ML models data, time-series of actual and predicted classes for </w:t>
      </w:r>
      <w:r w:rsidR="00AD1D72">
        <w:rPr>
          <w:rFonts w:eastAsiaTheme="minorEastAsia"/>
        </w:rPr>
        <w:t>three</w:t>
      </w:r>
      <w:r w:rsidRPr="7BF2275D">
        <w:rPr>
          <w:rFonts w:eastAsiaTheme="minorEastAsia"/>
        </w:rPr>
        <w:t xml:space="preserve"> stochastic models</w:t>
      </w:r>
      <w:r w:rsidR="00AD1D72">
        <w:rPr>
          <w:rFonts w:eastAsiaTheme="minorEastAsia"/>
        </w:rPr>
        <w:t>,</w:t>
      </w:r>
      <w:r w:rsidRPr="7BF2275D">
        <w:rPr>
          <w:rFonts w:eastAsiaTheme="minorEastAsia"/>
        </w:rPr>
        <w:t xml:space="preserve"> and one big dataset of actuals &amp; predictions for </w:t>
      </w:r>
      <w:r w:rsidR="00AD1D72">
        <w:rPr>
          <w:rFonts w:eastAsiaTheme="minorEastAsia"/>
        </w:rPr>
        <w:t xml:space="preserve">the </w:t>
      </w:r>
      <w:r w:rsidRPr="7BF2275D">
        <w:rPr>
          <w:rFonts w:eastAsiaTheme="minorEastAsia"/>
        </w:rPr>
        <w:t xml:space="preserve">deterministic model. </w:t>
      </w:r>
      <w:r w:rsidR="00AD1D72">
        <w:rPr>
          <w:rFonts w:eastAsiaTheme="minorEastAsia"/>
        </w:rPr>
        <w:t>Across train &amp; test datasets, the three stochastic models</w:t>
      </w:r>
      <w:r w:rsidRPr="7BF2275D">
        <w:rPr>
          <w:rFonts w:eastAsiaTheme="minorEastAsia"/>
        </w:rPr>
        <w:t xml:space="preserve"> had anywhere from 34K to 2.1M rows (combined 3.2M rows). To calculate classification model perf metrics, the dataset was converted to True Positive, True Negative, False Positive &amp; False Negative counts and aggregated down to a mere 24</w:t>
      </w:r>
      <w:r w:rsidR="00AD1D72">
        <w:rPr>
          <w:rFonts w:eastAsiaTheme="minorEastAsia"/>
        </w:rPr>
        <w:t>-</w:t>
      </w:r>
      <w:r w:rsidRPr="7BF2275D">
        <w:rPr>
          <w:rFonts w:eastAsiaTheme="minorEastAsia"/>
        </w:rPr>
        <w:t>row data</w:t>
      </w:r>
      <w:r w:rsidR="00AD1D72">
        <w:rPr>
          <w:rFonts w:eastAsiaTheme="minorEastAsia"/>
        </w:rPr>
        <w:t xml:space="preserve"> </w:t>
      </w:r>
      <w:r w:rsidRPr="7BF2275D">
        <w:rPr>
          <w:rFonts w:eastAsiaTheme="minorEastAsia"/>
        </w:rPr>
        <w:t xml:space="preserve">frame. Similar aggregation was performed on the 24.5M rows of the deterministic model and added to the same dataset. </w:t>
      </w:r>
    </w:p>
    <w:p w14:paraId="71C2D23A" w14:textId="5E28DBD1" w:rsidR="7BF2275D" w:rsidRDefault="7BF2275D" w:rsidP="7BF2275D">
      <w:pPr>
        <w:spacing w:before="80" w:after="80"/>
        <w:rPr>
          <w:rFonts w:eastAsiaTheme="minorEastAsia"/>
          <w:i/>
          <w:iCs/>
        </w:rPr>
      </w:pPr>
      <w:r w:rsidRPr="7BF2275D">
        <w:rPr>
          <w:rFonts w:eastAsiaTheme="minorEastAsia"/>
          <w:i/>
          <w:iCs/>
        </w:rPr>
        <w:t>Tableau Dashboards Development</w:t>
      </w:r>
    </w:p>
    <w:p w14:paraId="664E64BF" w14:textId="38E7FE08" w:rsidR="7BF2275D" w:rsidRDefault="00AD1D72" w:rsidP="7BF2275D">
      <w:pPr>
        <w:spacing w:before="80" w:after="80"/>
        <w:rPr>
          <w:rFonts w:eastAsiaTheme="minorEastAsia"/>
        </w:rPr>
      </w:pPr>
      <w:r>
        <w:rPr>
          <w:rFonts w:eastAsiaTheme="minorEastAsia"/>
        </w:rPr>
        <w:t xml:space="preserve">The concern was the dashboard's performance for the descriptive </w:t>
      </w:r>
      <w:proofErr w:type="gramStart"/>
      <w:r>
        <w:rPr>
          <w:rFonts w:eastAsiaTheme="minorEastAsia"/>
        </w:rPr>
        <w:t>visualizations</w:t>
      </w:r>
      <w:proofErr w:type="gramEnd"/>
      <w:r>
        <w:rPr>
          <w:rFonts w:eastAsiaTheme="minorEastAsia"/>
        </w:rPr>
        <w:t xml:space="preserve"> dashboard using the aggregated 6.8M rows of data</w:t>
      </w:r>
      <w:r w:rsidR="7BF2275D" w:rsidRPr="7BF2275D">
        <w:rPr>
          <w:rFonts w:eastAsiaTheme="minorEastAsia"/>
        </w:rPr>
        <w:t>. Tableau is typically pretty good with query time</w:t>
      </w:r>
      <w:r>
        <w:rPr>
          <w:rFonts w:eastAsiaTheme="minorEastAsia"/>
        </w:rPr>
        <w:t>,</w:t>
      </w:r>
      <w:r w:rsidR="7BF2275D" w:rsidRPr="7BF2275D">
        <w:rPr>
          <w:rFonts w:eastAsiaTheme="minorEastAsia"/>
        </w:rPr>
        <w:t xml:space="preserve"> even for several million rows. We slowly built the dashboard and monitored performance as we went along. </w:t>
      </w:r>
      <w:r>
        <w:rPr>
          <w:rFonts w:eastAsiaTheme="minorEastAsia"/>
        </w:rPr>
        <w:t>We k</w:t>
      </w:r>
      <w:r w:rsidR="7BF2275D" w:rsidRPr="7BF2275D">
        <w:rPr>
          <w:rFonts w:eastAsiaTheme="minorEastAsia"/>
        </w:rPr>
        <w:t xml:space="preserve">ept the number of clicks needed to get an insight to &lt; 3 to keep the query time manageable. </w:t>
      </w:r>
    </w:p>
    <w:p w14:paraId="2585E095" w14:textId="0973C20C" w:rsidR="7BF2275D" w:rsidRDefault="7BF2275D" w:rsidP="7BF2275D">
      <w:pPr>
        <w:spacing w:before="80" w:after="80"/>
        <w:rPr>
          <w:rFonts w:eastAsiaTheme="minorEastAsia"/>
        </w:rPr>
      </w:pPr>
      <w:r w:rsidRPr="7BF2275D">
        <w:rPr>
          <w:rFonts w:eastAsiaTheme="minorEastAsia"/>
        </w:rPr>
        <w:t>For the 2</w:t>
      </w:r>
      <w:r w:rsidRPr="7BF2275D">
        <w:rPr>
          <w:rFonts w:eastAsiaTheme="minorEastAsia"/>
          <w:vertAlign w:val="superscript"/>
        </w:rPr>
        <w:t>nd</w:t>
      </w:r>
      <w:r w:rsidRPr="7BF2275D">
        <w:rPr>
          <w:rFonts w:eastAsiaTheme="minorEastAsia"/>
        </w:rPr>
        <w:t xml:space="preserve"> dashboard visualizing the ML models</w:t>
      </w:r>
      <w:r w:rsidR="00AD1D72">
        <w:rPr>
          <w:rFonts w:eastAsiaTheme="minorEastAsia"/>
        </w:rPr>
        <w:t>'</w:t>
      </w:r>
      <w:r w:rsidRPr="7BF2275D">
        <w:rPr>
          <w:rFonts w:eastAsiaTheme="minorEastAsia"/>
        </w:rPr>
        <w:t xml:space="preserve"> performance, we used the aggregated data as mentioned above</w:t>
      </w:r>
      <w:r w:rsidR="00AD1D72">
        <w:rPr>
          <w:rFonts w:eastAsiaTheme="minorEastAsia"/>
        </w:rPr>
        <w:t>,</w:t>
      </w:r>
      <w:r w:rsidRPr="7BF2275D">
        <w:rPr>
          <w:rFonts w:eastAsiaTheme="minorEastAsia"/>
        </w:rPr>
        <w:t xml:space="preserve"> and with the number of rows being low, the dashboard performed well. </w:t>
      </w:r>
    </w:p>
    <w:p w14:paraId="547E3C83" w14:textId="66018A5A" w:rsidR="53773206" w:rsidRDefault="53773206" w:rsidP="53773206">
      <w:pPr>
        <w:spacing w:before="80" w:after="80"/>
        <w:rPr>
          <w:rFonts w:eastAsiaTheme="minorEastAsia"/>
          <w:i/>
          <w:iCs/>
        </w:rPr>
      </w:pPr>
      <w:r w:rsidRPr="53773206">
        <w:rPr>
          <w:rFonts w:eastAsiaTheme="minorEastAsia"/>
          <w:i/>
          <w:iCs/>
        </w:rPr>
        <w:t>Visualizations &amp; Model Interaction</w:t>
      </w:r>
    </w:p>
    <w:p w14:paraId="695DD1D7" w14:textId="59F7D822" w:rsidR="53773206" w:rsidRDefault="53773206" w:rsidP="53773206">
      <w:pPr>
        <w:spacing w:before="80" w:after="80"/>
        <w:rPr>
          <w:rFonts w:eastAsiaTheme="minorEastAsia"/>
        </w:rPr>
      </w:pPr>
      <w:r w:rsidRPr="53773206">
        <w:rPr>
          <w:rFonts w:eastAsiaTheme="minorEastAsia"/>
        </w:rPr>
        <w:t>To paint a picture of the descriptive visualizations (for insights, trends &amp; model performance) and model interaction, we decided to build a full working prototype of the web application in Figma. This prototype allowed us to experiment with the app layout without compromising the project timeline. The final working prototype of the app is available in Figma (</w:t>
      </w:r>
      <w:hyperlink r:id="rId9">
        <w:r w:rsidRPr="53773206">
          <w:rPr>
            <w:rStyle w:val="Hyperlink"/>
            <w:rFonts w:eastAsiaTheme="minorEastAsia"/>
          </w:rPr>
          <w:t>link</w:t>
        </w:r>
      </w:hyperlink>
      <w:r w:rsidRPr="53773206">
        <w:rPr>
          <w:rFonts w:eastAsiaTheme="minorEastAsia"/>
        </w:rPr>
        <w:t xml:space="preserve"> here). </w:t>
      </w:r>
    </w:p>
    <w:p w14:paraId="72E3C96B" w14:textId="454DDEE3" w:rsidR="53773206" w:rsidRDefault="753E5729" w:rsidP="5A521460">
      <w:pPr>
        <w:spacing w:before="80" w:after="80"/>
        <w:rPr>
          <w:rFonts w:eastAsiaTheme="minorEastAsia"/>
          <w:i/>
          <w:iCs/>
        </w:rPr>
      </w:pPr>
      <w:r w:rsidRPr="5A521460">
        <w:rPr>
          <w:rFonts w:eastAsiaTheme="minorEastAsia"/>
          <w:i/>
          <w:iCs/>
        </w:rPr>
        <w:t>Machine Learning Modeling</w:t>
      </w:r>
    </w:p>
    <w:p w14:paraId="415FBF22" w14:textId="636A0AE1" w:rsidR="5A521460" w:rsidRDefault="2084500F" w:rsidP="5A521460">
      <w:pPr>
        <w:spacing w:before="80" w:after="80"/>
        <w:rPr>
          <w:rFonts w:eastAsiaTheme="minorEastAsia"/>
        </w:rPr>
      </w:pPr>
      <w:r w:rsidRPr="7BF2275D">
        <w:rPr>
          <w:rFonts w:eastAsiaTheme="minorEastAsia"/>
        </w:rPr>
        <w:t xml:space="preserve">The analytical engine of our project answers the following question: </w:t>
      </w:r>
      <w:r w:rsidR="00AD1D72">
        <w:rPr>
          <w:rFonts w:eastAsiaTheme="minorEastAsia"/>
        </w:rPr>
        <w:t>"</w:t>
      </w:r>
      <w:r w:rsidRPr="7BF2275D">
        <w:rPr>
          <w:rFonts w:eastAsiaTheme="minorEastAsia"/>
        </w:rPr>
        <w:t>Given a patient</w:t>
      </w:r>
      <w:r w:rsidR="00AD1D72">
        <w:rPr>
          <w:rFonts w:eastAsiaTheme="minorEastAsia"/>
        </w:rPr>
        <w:t>'</w:t>
      </w:r>
      <w:r w:rsidRPr="7BF2275D">
        <w:rPr>
          <w:rFonts w:eastAsiaTheme="minorEastAsia"/>
        </w:rPr>
        <w:t>s characteristics such as age, location, and gender, what are the expected health outcome</w:t>
      </w:r>
      <w:r w:rsidR="00AD1D72">
        <w:rPr>
          <w:rFonts w:eastAsiaTheme="minorEastAsia"/>
        </w:rPr>
        <w:t>s</w:t>
      </w:r>
      <w:r w:rsidRPr="7BF2275D">
        <w:rPr>
          <w:rFonts w:eastAsiaTheme="minorEastAsia"/>
        </w:rPr>
        <w:t xml:space="preserve"> given prior data?</w:t>
      </w:r>
      <w:r w:rsidR="00AD1D72">
        <w:rPr>
          <w:rFonts w:eastAsiaTheme="minorEastAsia"/>
        </w:rPr>
        <w:t>"</w:t>
      </w:r>
      <w:r w:rsidRPr="7BF2275D">
        <w:rPr>
          <w:rFonts w:eastAsiaTheme="minorEastAsia"/>
        </w:rPr>
        <w:t xml:space="preserve">. This problem has two components. The first is </w:t>
      </w:r>
      <w:r w:rsidR="00AD1D72">
        <w:rPr>
          <w:rFonts w:eastAsiaTheme="minorEastAsia"/>
        </w:rPr>
        <w:t>"</w:t>
      </w:r>
      <w:r w:rsidRPr="7BF2275D">
        <w:rPr>
          <w:rFonts w:eastAsiaTheme="minorEastAsia"/>
        </w:rPr>
        <w:t>given the time of the year</w:t>
      </w:r>
      <w:r w:rsidR="00AD1D72">
        <w:rPr>
          <w:rFonts w:eastAsiaTheme="minorEastAsia"/>
        </w:rPr>
        <w:t>,</w:t>
      </w:r>
      <w:r w:rsidRPr="7BF2275D">
        <w:rPr>
          <w:rFonts w:eastAsiaTheme="minorEastAsia"/>
        </w:rPr>
        <w:t xml:space="preserve"> what are the probabilities of three main health outcomes: hospitalization, death, no infection</w:t>
      </w:r>
      <w:r w:rsidR="00AD1D72">
        <w:rPr>
          <w:rFonts w:eastAsiaTheme="minorEastAsia"/>
        </w:rPr>
        <w:t>"</w:t>
      </w:r>
      <w:r w:rsidRPr="7BF2275D">
        <w:rPr>
          <w:rFonts w:eastAsiaTheme="minorEastAsia"/>
        </w:rPr>
        <w:t xml:space="preserve">? The second is, </w:t>
      </w:r>
      <w:r w:rsidR="00AD1D72">
        <w:rPr>
          <w:rFonts w:eastAsiaTheme="minorEastAsia"/>
        </w:rPr>
        <w:t>"</w:t>
      </w:r>
      <w:r w:rsidRPr="7BF2275D">
        <w:rPr>
          <w:rFonts w:eastAsiaTheme="minorEastAsia"/>
        </w:rPr>
        <w:t>irrespective of the time of the year, what is the most likely health outcome for a patient?</w:t>
      </w:r>
      <w:r w:rsidR="00AD1D72">
        <w:rPr>
          <w:rFonts w:eastAsiaTheme="minorEastAsia"/>
        </w:rPr>
        <w:t>"</w:t>
      </w:r>
    </w:p>
    <w:p w14:paraId="5BB77ACC" w14:textId="0C73B8B1" w:rsidR="5A521460" w:rsidRDefault="5A521460" w:rsidP="5A521460">
      <w:pPr>
        <w:spacing w:before="80" w:after="80"/>
        <w:rPr>
          <w:rFonts w:eastAsiaTheme="minorEastAsia"/>
        </w:rPr>
      </w:pPr>
      <w:r w:rsidRPr="5A521460">
        <w:rPr>
          <w:rFonts w:eastAsiaTheme="minorEastAsia"/>
        </w:rPr>
        <w:lastRenderedPageBreak/>
        <w:t xml:space="preserve">The deterministic, most-probable health outcome model uses </w:t>
      </w:r>
      <w:proofErr w:type="gramStart"/>
      <w:r w:rsidRPr="5A521460">
        <w:rPr>
          <w:rFonts w:eastAsiaTheme="minorEastAsia"/>
        </w:rPr>
        <w:t>all of</w:t>
      </w:r>
      <w:proofErr w:type="gramEnd"/>
      <w:r w:rsidRPr="5A521460">
        <w:rPr>
          <w:rFonts w:eastAsiaTheme="minorEastAsia"/>
        </w:rPr>
        <w:t xml:space="preserve"> the data </w:t>
      </w:r>
      <w:r w:rsidR="00AD1D72">
        <w:rPr>
          <w:rFonts w:eastAsiaTheme="minorEastAsia"/>
        </w:rPr>
        <w:t>except for</w:t>
      </w:r>
      <w:r w:rsidRPr="5A521460">
        <w:rPr>
          <w:rFonts w:eastAsiaTheme="minorEastAsia"/>
        </w:rPr>
        <w:t xml:space="preserve"> time-related predictors to predict one of four categories: No Health Risk, Hospitalization, Hospitalization with ICU need, and Risk of Death. A 75-25 training-test split is implemented for model selection and parameter optimization. The categories in the underlying training are below:</w:t>
      </w:r>
    </w:p>
    <w:p w14:paraId="4A296417" w14:textId="19FB6E06" w:rsidR="5A521460" w:rsidRDefault="2084500F" w:rsidP="5A521460">
      <w:pPr>
        <w:spacing w:before="80" w:after="80"/>
      </w:pPr>
      <w:r>
        <w:t>Our team has tried support vector machine (SVM), logistic regression, random forest</w:t>
      </w:r>
      <w:r w:rsidR="00AD1D72">
        <w:t>,</w:t>
      </w:r>
      <w:r>
        <w:t xml:space="preserve"> and boosted decision trees. We ran into memory issues with the scikit-learn implementation of the SVM classifier. Even after variable scaling and category encoding, the model </w:t>
      </w:r>
      <w:r w:rsidR="00AD1D72">
        <w:t>ran</w:t>
      </w:r>
      <w:r>
        <w:t xml:space="preserve"> out of memory. </w:t>
      </w:r>
      <w:r w:rsidR="00AD1D72">
        <w:t>The l</w:t>
      </w:r>
      <w:r>
        <w:t>ogistic regression model result</w:t>
      </w:r>
      <w:r w:rsidR="00AD1D72">
        <w:t>s</w:t>
      </w:r>
      <w:r>
        <w:t xml:space="preserve"> in severe multicollinearity due to </w:t>
      </w:r>
      <w:r w:rsidR="00AD1D72">
        <w:t xml:space="preserve">a </w:t>
      </w:r>
      <w:r>
        <w:t xml:space="preserve">high number of one-hot-encoded categorical variables. Thus, random forest and boosted decision trees are evaluated vigorously using grid search. We focused on the number of trees and maximum depth for both models with the addition of the gamma parameter for the boosted decision tree. Our simulations showed that boosted decision trees with an alpha of 1 </w:t>
      </w:r>
      <w:r w:rsidR="00AD1D72">
        <w:t xml:space="preserve">and </w:t>
      </w:r>
      <w:r>
        <w:t>max depth of 10 with 500 trees obtain the highest overall, one-versus-rest, and one-versus-one accuracy for all health outcomes that are being predicted. The optimal random forest model was close to the boosted tree model with an average accuracy of 0.91 (compared to boosted tree</w:t>
      </w:r>
      <w:r w:rsidR="00AD1D72">
        <w:t>'</w:t>
      </w:r>
      <w:r>
        <w:t>s accuracy of 0.918). We provide pictorial summaries of our results in the Appendix.</w:t>
      </w:r>
      <w:r w:rsidR="5A521460">
        <w:rPr>
          <w:noProof/>
          <w:color w:val="2B579A"/>
          <w:shd w:val="clear" w:color="auto" w:fill="E6E6E6"/>
        </w:rPr>
        <w:drawing>
          <wp:anchor distT="0" distB="0" distL="114300" distR="114300" simplePos="0" relativeHeight="251658240" behindDoc="0" locked="0" layoutInCell="1" allowOverlap="1" wp14:anchorId="4D24D039" wp14:editId="6E37FBF5">
            <wp:simplePos x="0" y="0"/>
            <wp:positionH relativeFrom="column">
              <wp:align>left</wp:align>
            </wp:positionH>
            <wp:positionV relativeFrom="paragraph">
              <wp:posOffset>0</wp:posOffset>
            </wp:positionV>
            <wp:extent cx="3219532" cy="2007637"/>
            <wp:effectExtent l="0" t="0" r="0" b="0"/>
            <wp:wrapSquare wrapText="bothSides"/>
            <wp:docPr id="1893847517" name="Picture 1893847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l="13026" t="3833" r="7662" b="13738"/>
                    <a:stretch>
                      <a:fillRect/>
                    </a:stretch>
                  </pic:blipFill>
                  <pic:spPr>
                    <a:xfrm>
                      <a:off x="0" y="0"/>
                      <a:ext cx="3219532" cy="2007637"/>
                    </a:xfrm>
                    <a:prstGeom prst="rect">
                      <a:avLst/>
                    </a:prstGeom>
                  </pic:spPr>
                </pic:pic>
              </a:graphicData>
            </a:graphic>
            <wp14:sizeRelH relativeFrom="page">
              <wp14:pctWidth>0</wp14:pctWidth>
            </wp14:sizeRelH>
            <wp14:sizeRelV relativeFrom="page">
              <wp14:pctHeight>0</wp14:pctHeight>
            </wp14:sizeRelV>
          </wp:anchor>
        </w:drawing>
      </w:r>
    </w:p>
    <w:p w14:paraId="2BAC2C04" w14:textId="5DB89FFD" w:rsidR="5A521460" w:rsidRDefault="2084500F" w:rsidP="7BF2275D">
      <w:pPr>
        <w:spacing w:before="80" w:after="80"/>
        <w:rPr>
          <w:rFonts w:eastAsiaTheme="minorEastAsia"/>
        </w:rPr>
      </w:pPr>
      <w:r w:rsidRPr="7BF2275D">
        <w:rPr>
          <w:rFonts w:eastAsiaTheme="minorEastAsia"/>
        </w:rPr>
        <w:t>For the probability of outcomes model, the team has initially considered a single model with multiple outputs. That model posed a strict requirement of training labels being fully defined for a given data point (all outcomes being non-missing for a patient). This requirement has radically reduced the dataset to train the model as in the original set</w:t>
      </w:r>
      <w:r w:rsidR="00AD1D72">
        <w:rPr>
          <w:rFonts w:eastAsiaTheme="minorEastAsia"/>
        </w:rPr>
        <w:t>;</w:t>
      </w:r>
      <w:r w:rsidRPr="7BF2275D">
        <w:rPr>
          <w:rFonts w:eastAsiaTheme="minorEastAsia"/>
        </w:rPr>
        <w:t xml:space="preserve"> most cases had outcomes that are partially defined. Therefore, the team considered an alternative approach where three different models were trained separately for each outcome. Each individual set was stratified, and a random forest classifier was trained due to the advantages of tree-based models discussed above. Each random forest had a max depth of 18 and 100 estimators. These values maximized model performance on all outcomes while still fitting in the space allocated to models in the deployed application. The table below details the test scores achieved by the models:</w:t>
      </w:r>
    </w:p>
    <w:tbl>
      <w:tblPr>
        <w:tblStyle w:val="ListTable1Light-Accent1"/>
        <w:tblW w:w="6360" w:type="dxa"/>
        <w:jc w:val="center"/>
        <w:tblLayout w:type="fixed"/>
        <w:tblLook w:val="06A0" w:firstRow="1" w:lastRow="0" w:firstColumn="1" w:lastColumn="0" w:noHBand="1" w:noVBand="1"/>
      </w:tblPr>
      <w:tblGrid>
        <w:gridCol w:w="2100"/>
        <w:gridCol w:w="1110"/>
        <w:gridCol w:w="1035"/>
        <w:gridCol w:w="1125"/>
        <w:gridCol w:w="990"/>
      </w:tblGrid>
      <w:tr w:rsidR="5A521460" w14:paraId="7A7E51E6" w14:textId="77777777" w:rsidTr="7BF227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5F5A0D9A" w14:textId="61260099" w:rsidR="5A521460" w:rsidRDefault="5A521460" w:rsidP="5A521460">
            <w:pPr>
              <w:jc w:val="center"/>
              <w:rPr>
                <w:rFonts w:eastAsiaTheme="minorEastAsia"/>
              </w:rPr>
            </w:pPr>
            <w:r w:rsidRPr="5A521460">
              <w:rPr>
                <w:rFonts w:eastAsiaTheme="minorEastAsia"/>
              </w:rPr>
              <w:t>Outcome</w:t>
            </w:r>
          </w:p>
        </w:tc>
        <w:tc>
          <w:tcPr>
            <w:tcW w:w="1110" w:type="dxa"/>
            <w:vAlign w:val="center"/>
          </w:tcPr>
          <w:p w14:paraId="294DA233" w14:textId="0729265D" w:rsidR="5A521460" w:rsidRDefault="5A521460" w:rsidP="5A521460">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5A521460">
              <w:rPr>
                <w:rFonts w:eastAsiaTheme="minorEastAsia"/>
              </w:rPr>
              <w:t>Train Acc</w:t>
            </w:r>
          </w:p>
        </w:tc>
        <w:tc>
          <w:tcPr>
            <w:tcW w:w="1035" w:type="dxa"/>
            <w:vAlign w:val="center"/>
          </w:tcPr>
          <w:p w14:paraId="3D7836E3" w14:textId="06B9DD85" w:rsidR="5A521460" w:rsidRDefault="5A521460" w:rsidP="5A521460">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5A521460">
              <w:rPr>
                <w:rFonts w:eastAsiaTheme="minorEastAsia"/>
              </w:rPr>
              <w:t>Train F1</w:t>
            </w:r>
          </w:p>
        </w:tc>
        <w:tc>
          <w:tcPr>
            <w:tcW w:w="1125" w:type="dxa"/>
            <w:vAlign w:val="center"/>
          </w:tcPr>
          <w:p w14:paraId="1B09649C" w14:textId="68DCA206" w:rsidR="5A521460" w:rsidRDefault="5A521460" w:rsidP="5A521460">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5A521460">
              <w:rPr>
                <w:rFonts w:eastAsiaTheme="minorEastAsia"/>
              </w:rPr>
              <w:t>Test Acc</w:t>
            </w:r>
          </w:p>
        </w:tc>
        <w:tc>
          <w:tcPr>
            <w:tcW w:w="990" w:type="dxa"/>
            <w:vAlign w:val="center"/>
          </w:tcPr>
          <w:p w14:paraId="39B3C840" w14:textId="1D69C620" w:rsidR="5A521460" w:rsidRDefault="5A521460" w:rsidP="5A521460">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5A521460">
              <w:rPr>
                <w:rFonts w:eastAsiaTheme="minorEastAsia"/>
              </w:rPr>
              <w:t>Test F1</w:t>
            </w:r>
          </w:p>
        </w:tc>
      </w:tr>
      <w:tr w:rsidR="5A521460" w14:paraId="5C4F68FF" w14:textId="77777777" w:rsidTr="7BF2275D">
        <w:trPr>
          <w:jc w:val="center"/>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6CCEBD9D" w14:textId="7AE1BC06" w:rsidR="5A521460" w:rsidRDefault="5A521460" w:rsidP="5A521460">
            <w:pPr>
              <w:jc w:val="center"/>
              <w:rPr>
                <w:rFonts w:eastAsiaTheme="minorEastAsia"/>
              </w:rPr>
            </w:pPr>
            <w:r w:rsidRPr="5A521460">
              <w:rPr>
                <w:rFonts w:eastAsiaTheme="minorEastAsia"/>
              </w:rPr>
              <w:t>Hospitalization</w:t>
            </w:r>
          </w:p>
        </w:tc>
        <w:tc>
          <w:tcPr>
            <w:tcW w:w="1110" w:type="dxa"/>
            <w:vAlign w:val="center"/>
          </w:tcPr>
          <w:p w14:paraId="5886E01C" w14:textId="2DF80A7F"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77.88%</w:t>
            </w:r>
          </w:p>
        </w:tc>
        <w:tc>
          <w:tcPr>
            <w:tcW w:w="1035" w:type="dxa"/>
            <w:vAlign w:val="center"/>
          </w:tcPr>
          <w:p w14:paraId="77C44987" w14:textId="22A05195"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77.63%</w:t>
            </w:r>
          </w:p>
        </w:tc>
        <w:tc>
          <w:tcPr>
            <w:tcW w:w="1125" w:type="dxa"/>
            <w:vAlign w:val="center"/>
          </w:tcPr>
          <w:p w14:paraId="38BE2E30" w14:textId="72ACAB99"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77.50%</w:t>
            </w:r>
          </w:p>
        </w:tc>
        <w:tc>
          <w:tcPr>
            <w:tcW w:w="990" w:type="dxa"/>
            <w:vAlign w:val="center"/>
          </w:tcPr>
          <w:p w14:paraId="437B7D18" w14:textId="224B78E0"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77.25%</w:t>
            </w:r>
          </w:p>
        </w:tc>
      </w:tr>
      <w:tr w:rsidR="5A521460" w14:paraId="04570D45" w14:textId="77777777" w:rsidTr="7BF2275D">
        <w:trPr>
          <w:jc w:val="center"/>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7CFA9D0E" w14:textId="0626564B" w:rsidR="5A521460" w:rsidRDefault="5A521460" w:rsidP="5A521460">
            <w:pPr>
              <w:jc w:val="center"/>
              <w:rPr>
                <w:rFonts w:eastAsiaTheme="minorEastAsia"/>
              </w:rPr>
            </w:pPr>
            <w:r w:rsidRPr="5A521460">
              <w:rPr>
                <w:rFonts w:eastAsiaTheme="minorEastAsia"/>
              </w:rPr>
              <w:t>ICU</w:t>
            </w:r>
          </w:p>
        </w:tc>
        <w:tc>
          <w:tcPr>
            <w:tcW w:w="1110" w:type="dxa"/>
            <w:vAlign w:val="center"/>
          </w:tcPr>
          <w:p w14:paraId="582350CF" w14:textId="1221C7D8"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84.93%</w:t>
            </w:r>
          </w:p>
        </w:tc>
        <w:tc>
          <w:tcPr>
            <w:tcW w:w="1035" w:type="dxa"/>
            <w:vAlign w:val="center"/>
          </w:tcPr>
          <w:p w14:paraId="68FF0798" w14:textId="3CA2EA4C"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85.85%</w:t>
            </w:r>
          </w:p>
        </w:tc>
        <w:tc>
          <w:tcPr>
            <w:tcW w:w="1125" w:type="dxa"/>
            <w:vAlign w:val="center"/>
          </w:tcPr>
          <w:p w14:paraId="2873D032" w14:textId="4DDDE5B1"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82.78%</w:t>
            </w:r>
          </w:p>
        </w:tc>
        <w:tc>
          <w:tcPr>
            <w:tcW w:w="990" w:type="dxa"/>
            <w:vAlign w:val="center"/>
          </w:tcPr>
          <w:p w14:paraId="077D1390" w14:textId="0FE8076F"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83.91%</w:t>
            </w:r>
          </w:p>
        </w:tc>
      </w:tr>
      <w:tr w:rsidR="5A521460" w14:paraId="161ACF9C" w14:textId="77777777" w:rsidTr="7BF2275D">
        <w:trPr>
          <w:jc w:val="center"/>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36AD0333" w14:textId="7A0B77BC" w:rsidR="5A521460" w:rsidRDefault="5A521460" w:rsidP="5A521460">
            <w:pPr>
              <w:jc w:val="center"/>
              <w:rPr>
                <w:rFonts w:eastAsiaTheme="minorEastAsia"/>
              </w:rPr>
            </w:pPr>
            <w:r w:rsidRPr="5A521460">
              <w:rPr>
                <w:rFonts w:eastAsiaTheme="minorEastAsia"/>
              </w:rPr>
              <w:t>Death</w:t>
            </w:r>
          </w:p>
        </w:tc>
        <w:tc>
          <w:tcPr>
            <w:tcW w:w="1110" w:type="dxa"/>
            <w:vAlign w:val="center"/>
          </w:tcPr>
          <w:p w14:paraId="3FEC8D1C" w14:textId="7C1999FE"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93.81%</w:t>
            </w:r>
          </w:p>
        </w:tc>
        <w:tc>
          <w:tcPr>
            <w:tcW w:w="1035" w:type="dxa"/>
            <w:vAlign w:val="center"/>
          </w:tcPr>
          <w:p w14:paraId="3F80896E" w14:textId="0BED8D32"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94.13%</w:t>
            </w:r>
          </w:p>
        </w:tc>
        <w:tc>
          <w:tcPr>
            <w:tcW w:w="1125" w:type="dxa"/>
            <w:vAlign w:val="center"/>
          </w:tcPr>
          <w:p w14:paraId="65E1A1CB" w14:textId="6441592E"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93.70%</w:t>
            </w:r>
          </w:p>
        </w:tc>
        <w:tc>
          <w:tcPr>
            <w:tcW w:w="990" w:type="dxa"/>
            <w:vAlign w:val="center"/>
          </w:tcPr>
          <w:p w14:paraId="5A5D7400" w14:textId="46D18E65" w:rsidR="5A521460" w:rsidRDefault="2084500F" w:rsidP="7BF2275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7BF2275D">
              <w:rPr>
                <w:rFonts w:eastAsiaTheme="minorEastAsia"/>
              </w:rPr>
              <w:t>94.03%</w:t>
            </w:r>
          </w:p>
        </w:tc>
      </w:tr>
    </w:tbl>
    <w:p w14:paraId="5295A8E8" w14:textId="181B2CBA" w:rsidR="5A521460" w:rsidRDefault="2084500F" w:rsidP="5A521460">
      <w:pPr>
        <w:spacing w:before="80" w:after="80"/>
        <w:rPr>
          <w:rFonts w:eastAsiaTheme="minorEastAsia"/>
          <w:b/>
          <w:bCs/>
        </w:rPr>
      </w:pPr>
      <w:r w:rsidRPr="7BF2275D">
        <w:rPr>
          <w:rFonts w:eastAsiaTheme="minorEastAsia"/>
        </w:rPr>
        <w:t>Here, we notice that the model that predicts death is the most accurate while the one that predicts hospitalization is the least of the 3. One reason could be that hospitalization is a more general and less extreme outcome</w:t>
      </w:r>
      <w:r w:rsidR="00AD1D72">
        <w:rPr>
          <w:rFonts w:eastAsiaTheme="minorEastAsia"/>
        </w:rPr>
        <w:t>,</w:t>
      </w:r>
      <w:r w:rsidRPr="7BF2275D">
        <w:rPr>
          <w:rFonts w:eastAsiaTheme="minorEastAsia"/>
        </w:rPr>
        <w:t xml:space="preserve"> and a wide variety of groups could be hospitalized, even for a very short time. ICU, and more extreme</w:t>
      </w:r>
      <w:r w:rsidR="00AD1D72">
        <w:rPr>
          <w:rFonts w:eastAsiaTheme="minorEastAsia"/>
        </w:rPr>
        <w:t xml:space="preserve"> death, are more extreme events. O</w:t>
      </w:r>
      <w:r w:rsidRPr="7BF2275D">
        <w:rPr>
          <w:rFonts w:eastAsiaTheme="minorEastAsia"/>
        </w:rPr>
        <w:t xml:space="preserve">nly </w:t>
      </w:r>
      <w:r w:rsidR="00AD1D72">
        <w:rPr>
          <w:rFonts w:eastAsiaTheme="minorEastAsia"/>
        </w:rPr>
        <w:t xml:space="preserve">a </w:t>
      </w:r>
      <w:r w:rsidRPr="7BF2275D">
        <w:rPr>
          <w:rFonts w:eastAsiaTheme="minorEastAsia"/>
        </w:rPr>
        <w:t>few distinctive groups of people (e.g., elderly, poor, minority patient</w:t>
      </w:r>
      <w:r w:rsidR="00AD1D72">
        <w:rPr>
          <w:rFonts w:eastAsiaTheme="minorEastAsia"/>
        </w:rPr>
        <w:t>s</w:t>
      </w:r>
      <w:r w:rsidRPr="7BF2275D">
        <w:rPr>
          <w:rFonts w:eastAsiaTheme="minorEastAsia"/>
        </w:rPr>
        <w:t>) could go to the ICU or die</w:t>
      </w:r>
      <w:r w:rsidR="00AD1D72">
        <w:rPr>
          <w:rFonts w:eastAsiaTheme="minorEastAsia"/>
        </w:rPr>
        <w:t>. H</w:t>
      </w:r>
      <w:r w:rsidRPr="7BF2275D">
        <w:rPr>
          <w:rFonts w:eastAsiaTheme="minorEastAsia"/>
        </w:rPr>
        <w:t xml:space="preserve">ence, these outcomes were more predictable by our random forest models. </w:t>
      </w:r>
    </w:p>
    <w:p w14:paraId="0C392A9A" w14:textId="1A013FF9" w:rsidR="5A521460" w:rsidRDefault="00053758" w:rsidP="5A521460">
      <w:pPr>
        <w:spacing w:before="80" w:after="80"/>
        <w:rPr>
          <w:rFonts w:eastAsiaTheme="minorEastAsia"/>
        </w:rPr>
      </w:pPr>
      <w:r>
        <w:rPr>
          <w:rFonts w:eastAsiaTheme="minorEastAsia"/>
        </w:rPr>
        <w:t>Some cases could have contradicting predictions between the probability models and the distinct outcomes model</w:t>
      </w:r>
      <w:r w:rsidR="2084500F" w:rsidRPr="7BF2275D">
        <w:rPr>
          <w:rFonts w:eastAsiaTheme="minorEastAsia"/>
        </w:rPr>
        <w:t xml:space="preserve">. For example, a patient could be predicted to have high chances of being hospitalized </w:t>
      </w:r>
      <w:r w:rsidR="2084500F" w:rsidRPr="7BF2275D">
        <w:rPr>
          <w:rFonts w:eastAsiaTheme="minorEastAsia"/>
        </w:rPr>
        <w:lastRenderedPageBreak/>
        <w:t>and low chances of survival using the 3-probability model</w:t>
      </w:r>
      <w:r>
        <w:rPr>
          <w:rFonts w:eastAsiaTheme="minorEastAsia"/>
        </w:rPr>
        <w:t>. In contrast,</w:t>
      </w:r>
      <w:r w:rsidR="2084500F" w:rsidRPr="7BF2275D">
        <w:rPr>
          <w:rFonts w:eastAsiaTheme="minorEastAsia"/>
        </w:rPr>
        <w:t xml:space="preserve"> </w:t>
      </w:r>
      <w:r w:rsidR="00AD1D72">
        <w:rPr>
          <w:rFonts w:eastAsiaTheme="minorEastAsia"/>
        </w:rPr>
        <w:t>the distinct outcomes model predicts no health risk</w:t>
      </w:r>
      <w:r w:rsidR="2084500F" w:rsidRPr="7BF2275D">
        <w:rPr>
          <w:rFonts w:eastAsiaTheme="minorEastAsia"/>
        </w:rPr>
        <w:t>. This might happen since the 3</w:t>
      </w:r>
      <w:r w:rsidR="7BF2275D" w:rsidRPr="7BF2275D">
        <w:rPr>
          <w:rFonts w:eastAsiaTheme="minorEastAsia"/>
        </w:rPr>
        <w:t>-probability model was trained with down-sampled data of equal outcome counts (positive and negative) and may exaggerate certain group exposure randomly (</w:t>
      </w:r>
      <w:r>
        <w:rPr>
          <w:rFonts w:eastAsiaTheme="minorEastAsia"/>
        </w:rPr>
        <w:t>fat</w:t>
      </w:r>
      <w:r w:rsidR="7BF2275D" w:rsidRPr="7BF2275D">
        <w:rPr>
          <w:rFonts w:eastAsiaTheme="minorEastAsia"/>
        </w:rPr>
        <w:t xml:space="preserve">al cases of 30-year-old people may have been sampled strongly). The input to </w:t>
      </w:r>
      <w:r w:rsidR="00AD1D72">
        <w:rPr>
          <w:rFonts w:eastAsiaTheme="minorEastAsia"/>
        </w:rPr>
        <w:t xml:space="preserve">the </w:t>
      </w:r>
      <w:r w:rsidR="7BF2275D" w:rsidRPr="7BF2275D">
        <w:rPr>
          <w:rFonts w:eastAsiaTheme="minorEastAsia"/>
        </w:rPr>
        <w:t xml:space="preserve">distinct outcomes model, on the other hand, did not apply </w:t>
      </w:r>
      <w:r w:rsidR="00EB0ABA">
        <w:rPr>
          <w:rFonts w:eastAsiaTheme="minorEastAsia"/>
        </w:rPr>
        <w:t>to resample</w:t>
      </w:r>
      <w:r w:rsidR="00AD1D72">
        <w:rPr>
          <w:rFonts w:eastAsiaTheme="minorEastAsia"/>
        </w:rPr>
        <w:t>,</w:t>
      </w:r>
      <w:r w:rsidR="7BF2275D" w:rsidRPr="7BF2275D">
        <w:rPr>
          <w:rFonts w:eastAsiaTheme="minorEastAsia"/>
        </w:rPr>
        <w:t xml:space="preserve"> and it may represent groups more accurately</w:t>
      </w:r>
      <w:r w:rsidR="2084500F" w:rsidRPr="7BF2275D">
        <w:rPr>
          <w:rFonts w:eastAsiaTheme="minorEastAsia"/>
        </w:rPr>
        <w:t xml:space="preserve">. Also, when the 3-probability model exaggerates </w:t>
      </w:r>
      <w:r w:rsidR="00AD1D72">
        <w:rPr>
          <w:rFonts w:eastAsiaTheme="minorEastAsia"/>
        </w:rPr>
        <w:t>the severity of the outcomes, this indicates an underlying selection bias in the dataset where only extreme cases were reported in various</w:t>
      </w:r>
      <w:r w:rsidR="2084500F" w:rsidRPr="7BF2275D">
        <w:rPr>
          <w:rFonts w:eastAsiaTheme="minorEastAsia"/>
        </w:rPr>
        <w:t xml:space="preserve"> groups of people. For example, most 30 years old</w:t>
      </w:r>
      <w:r w:rsidR="00EB0ABA">
        <w:rPr>
          <w:rFonts w:eastAsiaTheme="minorEastAsia"/>
        </w:rPr>
        <w:t>,</w:t>
      </w:r>
      <w:r w:rsidR="2084500F" w:rsidRPr="7BF2275D">
        <w:rPr>
          <w:rFonts w:eastAsiaTheme="minorEastAsia"/>
        </w:rPr>
        <w:t xml:space="preserve"> people who contracted the virus might not have reported their cases</w:t>
      </w:r>
      <w:r w:rsidR="00AD1D72">
        <w:rPr>
          <w:rFonts w:eastAsiaTheme="minorEastAsia"/>
        </w:rPr>
        <w:t>,</w:t>
      </w:r>
      <w:r w:rsidR="2084500F" w:rsidRPr="7BF2275D">
        <w:rPr>
          <w:rFonts w:eastAsiaTheme="minorEastAsia"/>
        </w:rPr>
        <w:t xml:space="preserve"> and the data would not represent such demographic sufficiently. In this case, the 3-probability model may provide a slightly skewed prediction. </w:t>
      </w:r>
    </w:p>
    <w:p w14:paraId="1214813A" w14:textId="6D468796" w:rsidR="376AA22D" w:rsidRDefault="376AA22D" w:rsidP="376AA22D">
      <w:pPr>
        <w:spacing w:before="80" w:after="80"/>
        <w:rPr>
          <w:rFonts w:eastAsiaTheme="minorEastAsia"/>
          <w:b/>
          <w:bCs/>
          <w:highlight w:val="yellow"/>
        </w:rPr>
      </w:pPr>
      <w:r w:rsidRPr="765D624A">
        <w:rPr>
          <w:rFonts w:eastAsiaTheme="minorEastAsia"/>
          <w:b/>
          <w:bCs/>
        </w:rPr>
        <w:t>6.0 Plan of Activities &amp; Success Metrics Update</w:t>
      </w:r>
    </w:p>
    <w:p w14:paraId="36EE15EE" w14:textId="77777777" w:rsidR="00EB0ABA" w:rsidRDefault="00EB0ABA" w:rsidP="376AA22D">
      <w:pPr>
        <w:spacing w:before="80" w:after="80"/>
        <w:rPr>
          <w:rFonts w:eastAsiaTheme="minorEastAsia"/>
        </w:rPr>
      </w:pPr>
      <w:r>
        <w:rPr>
          <w:noProof/>
          <w:color w:val="2B579A"/>
          <w:shd w:val="clear" w:color="auto" w:fill="E6E6E6"/>
        </w:rPr>
        <w:drawing>
          <wp:anchor distT="0" distB="0" distL="114300" distR="114300" simplePos="0" relativeHeight="251660288" behindDoc="0" locked="0" layoutInCell="1" allowOverlap="1" wp14:anchorId="0F065C1D" wp14:editId="3FE24557">
            <wp:simplePos x="0" y="0"/>
            <wp:positionH relativeFrom="margin">
              <wp:align>left</wp:align>
            </wp:positionH>
            <wp:positionV relativeFrom="paragraph">
              <wp:posOffset>369570</wp:posOffset>
            </wp:positionV>
            <wp:extent cx="5686425" cy="1906905"/>
            <wp:effectExtent l="0" t="0" r="9525" b="0"/>
            <wp:wrapThrough wrapText="bothSides">
              <wp:wrapPolygon edited="0">
                <wp:start x="0" y="0"/>
                <wp:lineTo x="0" y="21363"/>
                <wp:lineTo x="21564" y="21363"/>
                <wp:lineTo x="21564" y="0"/>
                <wp:lineTo x="0" y="0"/>
              </wp:wrapPolygon>
            </wp:wrapThrough>
            <wp:docPr id="751975918" name="Picture 7519759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75918" name="Picture 751975918" descr="Graphical user interface, application,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86425" cy="1906905"/>
                    </a:xfrm>
                    <a:prstGeom prst="rect">
                      <a:avLst/>
                    </a:prstGeom>
                  </pic:spPr>
                </pic:pic>
              </a:graphicData>
            </a:graphic>
            <wp14:sizeRelH relativeFrom="page">
              <wp14:pctWidth>0</wp14:pctWidth>
            </wp14:sizeRelH>
            <wp14:sizeRelV relativeFrom="page">
              <wp14:pctHeight>0</wp14:pctHeight>
            </wp14:sizeRelV>
          </wp:anchor>
        </w:drawing>
      </w:r>
      <w:r w:rsidR="6E15DAB1" w:rsidRPr="5A521460">
        <w:rPr>
          <w:rFonts w:eastAsiaTheme="minorEastAsia"/>
        </w:rPr>
        <w:t>The intended timeline for this project was to finish all work by the end of April 22. The Gantt chart with an update on how the tasks progressed is shown below:</w:t>
      </w:r>
    </w:p>
    <w:p w14:paraId="55B7B27A" w14:textId="4F4F7952" w:rsidR="00EB0ABA" w:rsidRDefault="00EB0ABA" w:rsidP="376AA22D">
      <w:pPr>
        <w:spacing w:before="80" w:after="80"/>
        <w:rPr>
          <w:rFonts w:eastAsiaTheme="minorEastAsia"/>
        </w:rPr>
      </w:pPr>
      <w:r w:rsidRPr="5A521460">
        <w:rPr>
          <w:rFonts w:eastAsiaTheme="minorEastAsia"/>
        </w:rPr>
        <w:t>All team members contributed a similar amount of effort with the following success metrics. An update on the metrics is given below:</w:t>
      </w:r>
    </w:p>
    <w:p w14:paraId="01F7D293" w14:textId="0A018816" w:rsidR="376AA22D" w:rsidRDefault="6E15DAB1" w:rsidP="376AA22D">
      <w:pPr>
        <w:spacing w:before="80" w:after="80"/>
        <w:rPr>
          <w:rFonts w:eastAsiaTheme="minorEastAsia"/>
        </w:rPr>
      </w:pPr>
      <w:r w:rsidRPr="5A521460">
        <w:rPr>
          <w:rFonts w:eastAsiaTheme="minorEastAsia"/>
        </w:rPr>
        <w:t xml:space="preserve">1. Completing key milestones per the schedule above </w:t>
      </w:r>
      <w:r w:rsidRPr="5A521460">
        <w:rPr>
          <w:rFonts w:eastAsiaTheme="minorEastAsia"/>
          <w:i/>
          <w:iCs/>
        </w:rPr>
        <w:t>(</w:t>
      </w:r>
      <w:r w:rsidRPr="5A521460">
        <w:rPr>
          <w:rFonts w:eastAsiaTheme="minorEastAsia"/>
          <w:b/>
          <w:bCs/>
          <w:i/>
          <w:iCs/>
        </w:rPr>
        <w:t>Completed.</w:t>
      </w:r>
      <w:r w:rsidRPr="5A521460">
        <w:rPr>
          <w:rFonts w:eastAsiaTheme="minorEastAsia"/>
          <w:i/>
          <w:iCs/>
        </w:rPr>
        <w:t xml:space="preserve"> We had </w:t>
      </w:r>
      <w:r w:rsidR="00AD1D72">
        <w:rPr>
          <w:rFonts w:eastAsiaTheme="minorEastAsia"/>
          <w:i/>
          <w:iCs/>
        </w:rPr>
        <w:t xml:space="preserve">a </w:t>
      </w:r>
      <w:r w:rsidRPr="5A521460">
        <w:rPr>
          <w:rFonts w:eastAsiaTheme="minorEastAsia"/>
          <w:i/>
          <w:iCs/>
        </w:rPr>
        <w:t>slight delay in one task but overall, the project followed the plan)</w:t>
      </w:r>
      <w:r w:rsidRPr="5A521460">
        <w:rPr>
          <w:rFonts w:eastAsiaTheme="minorEastAsia"/>
        </w:rPr>
        <w:t xml:space="preserve">. </w:t>
      </w:r>
    </w:p>
    <w:p w14:paraId="0BC763D9" w14:textId="45304F15" w:rsidR="376AA22D" w:rsidRDefault="6E15DAB1" w:rsidP="376AA22D">
      <w:pPr>
        <w:spacing w:before="80" w:after="80"/>
        <w:rPr>
          <w:rFonts w:eastAsiaTheme="minorEastAsia"/>
          <w:strike/>
        </w:rPr>
      </w:pPr>
      <w:r w:rsidRPr="5A521460">
        <w:rPr>
          <w:rFonts w:eastAsiaTheme="minorEastAsia"/>
        </w:rPr>
        <w:t xml:space="preserve">2. Accuracy of the predictive model will be performed using recall rates for varying test/train ratios </w:t>
      </w:r>
      <w:r w:rsidRPr="5A521460">
        <w:rPr>
          <w:rFonts w:eastAsiaTheme="minorEastAsia"/>
          <w:i/>
          <w:iCs/>
        </w:rPr>
        <w:t>(</w:t>
      </w:r>
      <w:r w:rsidRPr="5A521460">
        <w:rPr>
          <w:rFonts w:eastAsiaTheme="minorEastAsia"/>
          <w:b/>
          <w:bCs/>
          <w:i/>
          <w:iCs/>
        </w:rPr>
        <w:t>Completed</w:t>
      </w:r>
      <w:r w:rsidRPr="5A521460">
        <w:rPr>
          <w:rFonts w:eastAsiaTheme="minorEastAsia"/>
          <w:i/>
          <w:iCs/>
        </w:rPr>
        <w:t xml:space="preserve">. All Modeling metrics are available in the </w:t>
      </w:r>
      <w:r w:rsidR="00AD1D72">
        <w:rPr>
          <w:rFonts w:eastAsiaTheme="minorEastAsia"/>
          <w:i/>
          <w:iCs/>
        </w:rPr>
        <w:t>a</w:t>
      </w:r>
      <w:r w:rsidRPr="5A521460">
        <w:rPr>
          <w:rFonts w:eastAsiaTheme="minorEastAsia"/>
          <w:i/>
          <w:iCs/>
        </w:rPr>
        <w:t>pp a</w:t>
      </w:r>
      <w:r w:rsidR="00AD1D72">
        <w:rPr>
          <w:rFonts w:eastAsiaTheme="minorEastAsia"/>
          <w:i/>
          <w:iCs/>
        </w:rPr>
        <w:t>nd</w:t>
      </w:r>
      <w:r w:rsidRPr="5A521460">
        <w:rPr>
          <w:rFonts w:eastAsiaTheme="minorEastAsia"/>
          <w:i/>
          <w:iCs/>
        </w:rPr>
        <w:t xml:space="preserve"> summarized in section 5)</w:t>
      </w:r>
      <w:r w:rsidRPr="5A521460">
        <w:rPr>
          <w:rFonts w:eastAsiaTheme="minorEastAsia"/>
        </w:rPr>
        <w:t xml:space="preserve">. </w:t>
      </w:r>
    </w:p>
    <w:p w14:paraId="6B4C0A6F" w14:textId="7EEA5EAA" w:rsidR="376AA22D" w:rsidRDefault="6E15DAB1" w:rsidP="53773206">
      <w:pPr>
        <w:spacing w:before="80" w:after="80"/>
        <w:rPr>
          <w:rFonts w:eastAsiaTheme="minorEastAsia"/>
          <w:b/>
          <w:bCs/>
        </w:rPr>
      </w:pPr>
      <w:r w:rsidRPr="5A521460">
        <w:rPr>
          <w:rFonts w:eastAsiaTheme="minorEastAsia"/>
        </w:rPr>
        <w:t xml:space="preserve">3. The web design should preserve the Three-click rule [19] </w:t>
      </w:r>
      <w:r w:rsidRPr="5A521460">
        <w:rPr>
          <w:rFonts w:eastAsiaTheme="minorEastAsia"/>
          <w:i/>
          <w:iCs/>
        </w:rPr>
        <w:t>(</w:t>
      </w:r>
      <w:r w:rsidRPr="5A521460">
        <w:rPr>
          <w:rFonts w:eastAsiaTheme="minorEastAsia"/>
          <w:b/>
          <w:bCs/>
          <w:i/>
          <w:iCs/>
        </w:rPr>
        <w:t>Completed.</w:t>
      </w:r>
      <w:r w:rsidRPr="5A521460">
        <w:rPr>
          <w:rFonts w:eastAsiaTheme="minorEastAsia"/>
          <w:i/>
          <w:iCs/>
        </w:rPr>
        <w:t xml:space="preserve"> The wireframe navigates the user to key pages in &lt;3 clicks. Tableau Dashboards also mostly get to a meaningful insight in &lt; 3 clicks.)</w:t>
      </w:r>
      <w:r w:rsidRPr="5A521460">
        <w:rPr>
          <w:rFonts w:eastAsiaTheme="minorEastAsia"/>
        </w:rPr>
        <w:t xml:space="preserve">. </w:t>
      </w:r>
    </w:p>
    <w:p w14:paraId="13C568E7" w14:textId="04302CAF" w:rsidR="376AA22D" w:rsidRDefault="6E15DAB1" w:rsidP="376AA22D">
      <w:pPr>
        <w:spacing w:before="80" w:after="80"/>
        <w:rPr>
          <w:rFonts w:eastAsiaTheme="minorEastAsia"/>
          <w:b/>
          <w:bCs/>
        </w:rPr>
      </w:pPr>
      <w:r w:rsidRPr="5A521460">
        <w:rPr>
          <w:rFonts w:eastAsiaTheme="minorEastAsia"/>
        </w:rPr>
        <w:t xml:space="preserve">4. The number of statistics displayed per information pop-up should follow 7±2 [20]: </w:t>
      </w:r>
      <w:r w:rsidRPr="5A521460">
        <w:rPr>
          <w:rFonts w:eastAsiaTheme="minorEastAsia"/>
          <w:i/>
          <w:iCs/>
        </w:rPr>
        <w:t>(</w:t>
      </w:r>
      <w:r w:rsidRPr="5A521460">
        <w:rPr>
          <w:rFonts w:eastAsiaTheme="minorEastAsia"/>
          <w:b/>
          <w:bCs/>
          <w:i/>
          <w:iCs/>
        </w:rPr>
        <w:t>Completed</w:t>
      </w:r>
      <w:r w:rsidRPr="5A521460">
        <w:rPr>
          <w:rFonts w:eastAsiaTheme="minorEastAsia"/>
          <w:i/>
          <w:iCs/>
        </w:rPr>
        <w:t>)</w:t>
      </w:r>
      <w:r w:rsidRPr="5A521460">
        <w:rPr>
          <w:rFonts w:eastAsiaTheme="minorEastAsia"/>
        </w:rPr>
        <w:t xml:space="preserve">. </w:t>
      </w:r>
    </w:p>
    <w:p w14:paraId="0CA2E199" w14:textId="39105FC1" w:rsidR="765D624A" w:rsidRDefault="765D624A" w:rsidP="765D624A">
      <w:pPr>
        <w:spacing w:before="80" w:after="80"/>
        <w:rPr>
          <w:rFonts w:eastAsiaTheme="minorEastAsia"/>
          <w:b/>
          <w:bCs/>
        </w:rPr>
      </w:pPr>
      <w:r w:rsidRPr="765D624A">
        <w:rPr>
          <w:rFonts w:eastAsiaTheme="minorEastAsia"/>
          <w:b/>
          <w:bCs/>
        </w:rPr>
        <w:t>7.0 Conclusions &amp; Discussion</w:t>
      </w:r>
    </w:p>
    <w:p w14:paraId="2EC688B7" w14:textId="77777777" w:rsidR="00AD1D72" w:rsidRDefault="66698283" w:rsidP="376AA22D">
      <w:pPr>
        <w:spacing w:before="80" w:after="80"/>
        <w:rPr>
          <w:rFonts w:eastAsiaTheme="minorEastAsia"/>
        </w:rPr>
      </w:pPr>
      <w:r w:rsidRPr="7BF2275D">
        <w:rPr>
          <w:rFonts w:eastAsiaTheme="minorEastAsia"/>
        </w:rPr>
        <w:t>Among all methods</w:t>
      </w:r>
      <w:r w:rsidR="00AD1D72">
        <w:rPr>
          <w:rFonts w:eastAsiaTheme="minorEastAsia"/>
        </w:rPr>
        <w:t>,</w:t>
      </w:r>
      <w:r w:rsidRPr="7BF2275D">
        <w:rPr>
          <w:rFonts w:eastAsiaTheme="minorEastAsia"/>
        </w:rPr>
        <w:t xml:space="preserve"> we experimented with decision-tree</w:t>
      </w:r>
      <w:r w:rsidR="00AD1D72">
        <w:rPr>
          <w:rFonts w:eastAsiaTheme="minorEastAsia"/>
        </w:rPr>
        <w:t>-</w:t>
      </w:r>
      <w:r w:rsidRPr="7BF2275D">
        <w:rPr>
          <w:rFonts w:eastAsiaTheme="minorEastAsia"/>
        </w:rPr>
        <w:t xml:space="preserve">based methods </w:t>
      </w:r>
      <w:r w:rsidR="00AD1D72">
        <w:rPr>
          <w:rFonts w:eastAsiaTheme="minorEastAsia"/>
        </w:rPr>
        <w:t xml:space="preserve">that </w:t>
      </w:r>
      <w:r w:rsidRPr="7BF2275D">
        <w:rPr>
          <w:rFonts w:eastAsiaTheme="minorEastAsia"/>
        </w:rPr>
        <w:t xml:space="preserve">have the best balance between </w:t>
      </w:r>
      <w:proofErr w:type="spellStart"/>
      <w:r w:rsidRPr="7BF2275D">
        <w:rPr>
          <w:rFonts w:eastAsiaTheme="minorEastAsia"/>
        </w:rPr>
        <w:t>explainability</w:t>
      </w:r>
      <w:proofErr w:type="spellEnd"/>
      <w:r w:rsidRPr="7BF2275D">
        <w:rPr>
          <w:rFonts w:eastAsiaTheme="minorEastAsia"/>
        </w:rPr>
        <w:t xml:space="preserve"> and accuracy. Our prediction metrics allowed us to fine</w:t>
      </w:r>
      <w:r w:rsidR="00AD1D72">
        <w:rPr>
          <w:rFonts w:eastAsiaTheme="minorEastAsia"/>
        </w:rPr>
        <w:t>-</w:t>
      </w:r>
      <w:r w:rsidRPr="7BF2275D">
        <w:rPr>
          <w:rFonts w:eastAsiaTheme="minorEastAsia"/>
        </w:rPr>
        <w:t>tune models to capture rare health outcomes. With both 3-probability and distinct outco</w:t>
      </w:r>
      <w:r w:rsidR="7BF2275D" w:rsidRPr="7BF2275D">
        <w:rPr>
          <w:rFonts w:eastAsiaTheme="minorEastAsia"/>
        </w:rPr>
        <w:t xml:space="preserve">mes models, severe patient outcomes were highly predictable. The model performance dashboard helped the team understand model limitations, analyze metrics, and suggest new improvements such as more representative sampling of data (groupwise and timewise). We found that random forest was the best choice for the 3-probability model, whereas boosted decision trees provided </w:t>
      </w:r>
      <w:r w:rsidR="00AD1D72">
        <w:rPr>
          <w:rFonts w:eastAsiaTheme="minorEastAsia"/>
        </w:rPr>
        <w:t xml:space="preserve">the </w:t>
      </w:r>
      <w:r w:rsidR="7BF2275D" w:rsidRPr="7BF2275D">
        <w:rPr>
          <w:rFonts w:eastAsiaTheme="minorEastAsia"/>
        </w:rPr>
        <w:t>highest accuracy for the distinct outcome model.</w:t>
      </w:r>
      <w:r w:rsidR="00AD1D72">
        <w:rPr>
          <w:rFonts w:eastAsiaTheme="minorEastAsia"/>
        </w:rPr>
        <w:t xml:space="preserve"> </w:t>
      </w:r>
      <w:r w:rsidR="7BF2275D" w:rsidRPr="7BF2275D">
        <w:rPr>
          <w:rFonts w:eastAsiaTheme="minorEastAsia"/>
        </w:rPr>
        <w:t xml:space="preserve">The final web application </w:t>
      </w:r>
      <w:r w:rsidRPr="7BF2275D">
        <w:rPr>
          <w:rFonts w:eastAsiaTheme="minorEastAsia"/>
          <w:color w:val="000000" w:themeColor="text1"/>
        </w:rPr>
        <w:t>(</w:t>
      </w:r>
      <w:hyperlink r:id="rId12">
        <w:r w:rsidR="06B0E2D1" w:rsidRPr="7BF2275D">
          <w:rPr>
            <w:rStyle w:val="Hyperlink"/>
            <w:rFonts w:eastAsiaTheme="minorEastAsia"/>
          </w:rPr>
          <w:t>link</w:t>
        </w:r>
      </w:hyperlink>
      <w:r w:rsidRPr="7BF2275D">
        <w:rPr>
          <w:rFonts w:eastAsiaTheme="minorEastAsia"/>
          <w:color w:val="000000" w:themeColor="text1"/>
        </w:rPr>
        <w:t>)</w:t>
      </w:r>
      <w:r w:rsidR="7BF2275D" w:rsidRPr="7BF2275D">
        <w:rPr>
          <w:rFonts w:eastAsiaTheme="minorEastAsia"/>
        </w:rPr>
        <w:t xml:space="preserve"> nicely packaged all components</w:t>
      </w:r>
      <w:r w:rsidR="00AD1D72">
        <w:rPr>
          <w:rFonts w:eastAsiaTheme="minorEastAsia"/>
        </w:rPr>
        <w:t>,</w:t>
      </w:r>
      <w:r w:rsidR="7BF2275D" w:rsidRPr="7BF2275D">
        <w:rPr>
          <w:rFonts w:eastAsiaTheme="minorEastAsia"/>
        </w:rPr>
        <w:t xml:space="preserve"> dashboards</w:t>
      </w:r>
      <w:r w:rsidR="00AD1D72">
        <w:rPr>
          <w:rFonts w:eastAsiaTheme="minorEastAsia"/>
        </w:rPr>
        <w:t>,</w:t>
      </w:r>
      <w:r w:rsidR="7BF2275D" w:rsidRPr="7BF2275D">
        <w:rPr>
          <w:rFonts w:eastAsiaTheme="minorEastAsia"/>
        </w:rPr>
        <w:t xml:space="preserve"> and picked models to enable the user to truly explore the COVID data and get individual COVID case predictions. </w:t>
      </w:r>
    </w:p>
    <w:p w14:paraId="2A2F7BAD" w14:textId="62429121" w:rsidR="376AA22D" w:rsidRPr="00AD1D72" w:rsidRDefault="683178C1" w:rsidP="376AA22D">
      <w:pPr>
        <w:spacing w:before="80" w:after="80"/>
        <w:rPr>
          <w:rFonts w:eastAsiaTheme="minorEastAsia"/>
        </w:rPr>
      </w:pPr>
      <w:r w:rsidRPr="7BF2275D">
        <w:rPr>
          <w:rFonts w:eastAsiaTheme="minorEastAsia"/>
          <w:b/>
          <w:bCs/>
        </w:rPr>
        <w:lastRenderedPageBreak/>
        <w:t>References</w:t>
      </w:r>
    </w:p>
    <w:p w14:paraId="6807C740" w14:textId="516C5FE9" w:rsidR="376AA22D" w:rsidRDefault="376AA22D" w:rsidP="376AA22D">
      <w:pPr>
        <w:pStyle w:val="ListParagraph"/>
        <w:numPr>
          <w:ilvl w:val="0"/>
          <w:numId w:val="14"/>
        </w:numPr>
        <w:spacing w:before="80" w:after="80"/>
        <w:rPr>
          <w:rFonts w:eastAsiaTheme="minorEastAsia"/>
        </w:rPr>
      </w:pPr>
      <w:r>
        <w:rPr>
          <w:color w:val="2B579A"/>
          <w:shd w:val="clear" w:color="auto" w:fill="E6E6E6"/>
        </w:rPr>
        <w:fldChar w:fldCharType="begin"/>
      </w:r>
      <w:r>
        <w:instrText xml:space="preserve">HYPERLINK "https://www.nature.com/articles/s41598-021-93126-7" </w:instrText>
      </w:r>
      <w:r w:rsidR="00F90696">
        <w:rPr>
          <w:color w:val="2B579A"/>
          <w:shd w:val="clear" w:color="auto" w:fill="E6E6E6"/>
        </w:rPr>
        <w:fldChar w:fldCharType="separate"/>
      </w:r>
      <w:del w:id="0" w:author="Naji, Ali" w:date="2022-02-28T21:00:00Z">
        <w:r>
          <w:rPr>
            <w:color w:val="2B579A"/>
            <w:shd w:val="clear" w:color="auto" w:fill="E6E6E6"/>
          </w:rPr>
          <w:fldChar w:fldCharType="end"/>
        </w:r>
      </w:del>
      <w:r w:rsidRPr="376AA22D">
        <w:rPr>
          <w:rFonts w:eastAsiaTheme="minorEastAsia"/>
        </w:rPr>
        <w:t xml:space="preserve">Tiwari, Anuj, Arya V. </w:t>
      </w:r>
      <w:proofErr w:type="spellStart"/>
      <w:r w:rsidRPr="376AA22D">
        <w:rPr>
          <w:rFonts w:eastAsiaTheme="minorEastAsia"/>
        </w:rPr>
        <w:t>Dadhania</w:t>
      </w:r>
      <w:proofErr w:type="spellEnd"/>
      <w:r w:rsidRPr="376AA22D">
        <w:rPr>
          <w:rFonts w:eastAsiaTheme="minorEastAsia"/>
        </w:rPr>
        <w:t xml:space="preserve">, Vijay </w:t>
      </w:r>
      <w:proofErr w:type="spellStart"/>
      <w:r w:rsidRPr="376AA22D">
        <w:rPr>
          <w:rFonts w:eastAsiaTheme="minorEastAsia"/>
        </w:rPr>
        <w:t>Avin</w:t>
      </w:r>
      <w:proofErr w:type="spellEnd"/>
      <w:r w:rsidRPr="376AA22D">
        <w:rPr>
          <w:rFonts w:eastAsiaTheme="minorEastAsia"/>
        </w:rPr>
        <w:t xml:space="preserve"> </w:t>
      </w:r>
      <w:proofErr w:type="spellStart"/>
      <w:r w:rsidRPr="376AA22D">
        <w:rPr>
          <w:rFonts w:eastAsiaTheme="minorEastAsia"/>
        </w:rPr>
        <w:t>Ragunathrao</w:t>
      </w:r>
      <w:proofErr w:type="spellEnd"/>
      <w:r w:rsidRPr="376AA22D">
        <w:rPr>
          <w:rFonts w:eastAsiaTheme="minorEastAsia"/>
        </w:rPr>
        <w:t xml:space="preserve">, and Edson R.A. Oliveira. </w:t>
      </w:r>
      <w:r w:rsidR="00AD1D72">
        <w:rPr>
          <w:rFonts w:eastAsiaTheme="minorEastAsia"/>
        </w:rPr>
        <w:t>"</w:t>
      </w:r>
      <w:r w:rsidRPr="376AA22D">
        <w:rPr>
          <w:rFonts w:eastAsiaTheme="minorEastAsia"/>
        </w:rPr>
        <w:t>Using Machine Learning to Develop a Novel COVID-19 Vulnerability Index (C19vi).</w:t>
      </w:r>
      <w:r w:rsidR="00AD1D72">
        <w:rPr>
          <w:rFonts w:eastAsiaTheme="minorEastAsia"/>
        </w:rPr>
        <w:t>"</w:t>
      </w:r>
      <w:r w:rsidRPr="376AA22D">
        <w:rPr>
          <w:rFonts w:eastAsiaTheme="minorEastAsia"/>
        </w:rPr>
        <w:t xml:space="preserve"> </w:t>
      </w:r>
      <w:r w:rsidRPr="376AA22D">
        <w:rPr>
          <w:rFonts w:eastAsiaTheme="minorEastAsia"/>
          <w:i/>
          <w:iCs/>
        </w:rPr>
        <w:t>Science of The Total Environment</w:t>
      </w:r>
      <w:r w:rsidRPr="376AA22D">
        <w:rPr>
          <w:rFonts w:eastAsiaTheme="minorEastAsia"/>
        </w:rPr>
        <w:t xml:space="preserve"> 773 (2021): 145650. </w:t>
      </w:r>
      <w:hyperlink r:id="rId13" w:history="1">
        <w:r w:rsidRPr="376AA22D">
          <w:rPr>
            <w:rStyle w:val="Hyperlink"/>
            <w:rFonts w:ascii="Calibri" w:eastAsia="Calibri" w:hAnsi="Calibri" w:cs="Calibri"/>
          </w:rPr>
          <w:t>https://doi.org/10.1016/j.scitotenv.2021.145650</w:t>
        </w:r>
      </w:hyperlink>
      <w:r w:rsidRPr="376AA22D">
        <w:rPr>
          <w:rFonts w:eastAsiaTheme="minorEastAsia"/>
        </w:rPr>
        <w:t>.</w:t>
      </w:r>
    </w:p>
    <w:p w14:paraId="21CEB31E" w14:textId="1AF323F1" w:rsidR="376AA22D" w:rsidRDefault="376AA22D" w:rsidP="376AA22D">
      <w:pPr>
        <w:pStyle w:val="ListParagraph"/>
        <w:numPr>
          <w:ilvl w:val="0"/>
          <w:numId w:val="14"/>
        </w:numPr>
        <w:rPr>
          <w:rFonts w:eastAsiaTheme="minorEastAsia"/>
        </w:rPr>
      </w:pPr>
      <w:proofErr w:type="spellStart"/>
      <w:r w:rsidRPr="376AA22D">
        <w:rPr>
          <w:rFonts w:eastAsiaTheme="minorEastAsia"/>
        </w:rPr>
        <w:t>DeCaprio</w:t>
      </w:r>
      <w:proofErr w:type="spellEnd"/>
      <w:r w:rsidRPr="376AA22D">
        <w:rPr>
          <w:rFonts w:eastAsiaTheme="minorEastAsia"/>
        </w:rPr>
        <w:t xml:space="preserve">, Dave, Joseph Gartner, Carol J. McCall, </w:t>
      </w:r>
      <w:proofErr w:type="spellStart"/>
      <w:r w:rsidRPr="376AA22D">
        <w:rPr>
          <w:rFonts w:eastAsiaTheme="minorEastAsia"/>
        </w:rPr>
        <w:t>Thadeus</w:t>
      </w:r>
      <w:proofErr w:type="spellEnd"/>
      <w:r w:rsidRPr="376AA22D">
        <w:rPr>
          <w:rFonts w:eastAsiaTheme="minorEastAsia"/>
        </w:rPr>
        <w:t xml:space="preserve"> Burgess, Kristian Garcia, Sarthak Kothari, and </w:t>
      </w:r>
      <w:proofErr w:type="spellStart"/>
      <w:r w:rsidRPr="376AA22D">
        <w:rPr>
          <w:rFonts w:eastAsiaTheme="minorEastAsia"/>
        </w:rPr>
        <w:t>Shaayaan</w:t>
      </w:r>
      <w:proofErr w:type="spellEnd"/>
      <w:r w:rsidRPr="376AA22D">
        <w:rPr>
          <w:rFonts w:eastAsiaTheme="minorEastAsia"/>
        </w:rPr>
        <w:t xml:space="preserve"> Sayed. </w:t>
      </w:r>
      <w:r w:rsidR="00AD1D72">
        <w:rPr>
          <w:rFonts w:eastAsiaTheme="minorEastAsia"/>
        </w:rPr>
        <w:t>"</w:t>
      </w:r>
      <w:r w:rsidRPr="376AA22D">
        <w:rPr>
          <w:rFonts w:eastAsiaTheme="minorEastAsia"/>
        </w:rPr>
        <w:t>Building A Covid-19 Vulnerability Index.</w:t>
      </w:r>
      <w:r w:rsidR="00AD1D72">
        <w:rPr>
          <w:rFonts w:eastAsiaTheme="minorEastAsia"/>
        </w:rPr>
        <w:t>"</w:t>
      </w:r>
      <w:r w:rsidRPr="376AA22D">
        <w:rPr>
          <w:rFonts w:eastAsiaTheme="minorEastAsia"/>
        </w:rPr>
        <w:t xml:space="preserve"> </w:t>
      </w:r>
      <w:r w:rsidRPr="376AA22D">
        <w:rPr>
          <w:rFonts w:eastAsiaTheme="minorEastAsia"/>
          <w:i/>
          <w:iCs/>
        </w:rPr>
        <w:t>Journal of Medical Artificial Intelligence</w:t>
      </w:r>
      <w:r w:rsidRPr="376AA22D">
        <w:rPr>
          <w:rFonts w:eastAsiaTheme="minorEastAsia"/>
        </w:rPr>
        <w:t xml:space="preserve"> 3 (2020): 15–15. </w:t>
      </w:r>
      <w:hyperlink r:id="rId14" w:history="1">
        <w:r w:rsidRPr="376AA22D">
          <w:rPr>
            <w:rStyle w:val="Hyperlink"/>
            <w:rFonts w:ascii="Calibri" w:eastAsia="Calibri" w:hAnsi="Calibri" w:cs="Calibri"/>
          </w:rPr>
          <w:t>https://doi.org/10.21037/jmai-20-47</w:t>
        </w:r>
      </w:hyperlink>
      <w:r w:rsidRPr="376AA22D">
        <w:rPr>
          <w:rFonts w:eastAsiaTheme="minorEastAsia"/>
        </w:rPr>
        <w:t>.</w:t>
      </w:r>
    </w:p>
    <w:p w14:paraId="7005207C" w14:textId="57C3A41B" w:rsidR="376AA22D" w:rsidRDefault="376AA22D" w:rsidP="376AA22D">
      <w:pPr>
        <w:pStyle w:val="ListParagraph"/>
        <w:numPr>
          <w:ilvl w:val="0"/>
          <w:numId w:val="14"/>
        </w:numPr>
        <w:rPr>
          <w:rFonts w:eastAsiaTheme="minorEastAsia"/>
        </w:rPr>
      </w:pPr>
      <w:r w:rsidRPr="376AA22D">
        <w:rPr>
          <w:rFonts w:eastAsiaTheme="minorEastAsia"/>
        </w:rPr>
        <w:t xml:space="preserve">Zhang, Jimmy, Tomi Jun, Jordi Frank, Sharon Nirenberg, Patricia </w:t>
      </w:r>
      <w:proofErr w:type="spellStart"/>
      <w:r w:rsidRPr="376AA22D">
        <w:rPr>
          <w:rFonts w:eastAsiaTheme="minorEastAsia"/>
        </w:rPr>
        <w:t>Kovatch</w:t>
      </w:r>
      <w:proofErr w:type="spellEnd"/>
      <w:r w:rsidRPr="376AA22D">
        <w:rPr>
          <w:rFonts w:eastAsiaTheme="minorEastAsia"/>
        </w:rPr>
        <w:t xml:space="preserve">, and </w:t>
      </w:r>
      <w:proofErr w:type="spellStart"/>
      <w:r w:rsidRPr="376AA22D">
        <w:rPr>
          <w:rFonts w:eastAsiaTheme="minorEastAsia"/>
        </w:rPr>
        <w:t>Kuan-lin</w:t>
      </w:r>
      <w:proofErr w:type="spellEnd"/>
      <w:r w:rsidRPr="376AA22D">
        <w:rPr>
          <w:rFonts w:eastAsiaTheme="minorEastAsia"/>
        </w:rPr>
        <w:t xml:space="preserve"> Huang. </w:t>
      </w:r>
      <w:r w:rsidR="00AD1D72">
        <w:rPr>
          <w:rFonts w:eastAsiaTheme="minorEastAsia"/>
        </w:rPr>
        <w:t>"</w:t>
      </w:r>
      <w:r w:rsidRPr="376AA22D">
        <w:rPr>
          <w:rFonts w:eastAsiaTheme="minorEastAsia"/>
        </w:rPr>
        <w:t>Prediction of Individual COVID-19 Diagnosis Using Baseline Demographics and Lab Data.</w:t>
      </w:r>
      <w:r w:rsidR="00AD1D72">
        <w:rPr>
          <w:rFonts w:eastAsiaTheme="minorEastAsia"/>
        </w:rPr>
        <w:t>"</w:t>
      </w:r>
      <w:r w:rsidRPr="376AA22D">
        <w:rPr>
          <w:rFonts w:eastAsiaTheme="minorEastAsia"/>
        </w:rPr>
        <w:t xml:space="preserve"> </w:t>
      </w:r>
      <w:r w:rsidRPr="376AA22D">
        <w:rPr>
          <w:rFonts w:eastAsiaTheme="minorEastAsia"/>
          <w:i/>
          <w:iCs/>
        </w:rPr>
        <w:t>Scientific Reports</w:t>
      </w:r>
      <w:r w:rsidRPr="376AA22D">
        <w:rPr>
          <w:rFonts w:eastAsiaTheme="minorEastAsia"/>
        </w:rPr>
        <w:t xml:space="preserve"> 11, no. 1 (2021). </w:t>
      </w:r>
      <w:hyperlink r:id="rId15" w:history="1">
        <w:r w:rsidRPr="376AA22D">
          <w:rPr>
            <w:rStyle w:val="Hyperlink"/>
            <w:rFonts w:ascii="Calibri" w:eastAsia="Calibri" w:hAnsi="Calibri" w:cs="Calibri"/>
          </w:rPr>
          <w:t>https://doi.org/10.1038/s41598-021-93126-7</w:t>
        </w:r>
      </w:hyperlink>
      <w:r w:rsidRPr="376AA22D">
        <w:rPr>
          <w:rFonts w:eastAsiaTheme="minorEastAsia"/>
        </w:rPr>
        <w:t>.</w:t>
      </w:r>
    </w:p>
    <w:p w14:paraId="79EE2C87" w14:textId="63AED247" w:rsidR="376AA22D" w:rsidRDefault="376AA22D" w:rsidP="376AA22D">
      <w:pPr>
        <w:pStyle w:val="ListParagraph"/>
        <w:numPr>
          <w:ilvl w:val="0"/>
          <w:numId w:val="14"/>
        </w:numPr>
        <w:spacing w:before="80" w:after="80"/>
        <w:rPr>
          <w:rFonts w:eastAsiaTheme="minorEastAsia"/>
          <w:color w:val="222222"/>
        </w:rPr>
      </w:pPr>
      <w:r>
        <w:rPr>
          <w:color w:val="2B579A"/>
          <w:shd w:val="clear" w:color="auto" w:fill="E6E6E6"/>
        </w:rPr>
        <w:fldChar w:fldCharType="begin"/>
      </w:r>
      <w:r>
        <w:instrText xml:space="preserve">HYPERLINK "https://arxiv.org/pdf/2003.07347.pdf" </w:instrText>
      </w:r>
      <w:r>
        <w:rPr>
          <w:color w:val="2B579A"/>
          <w:shd w:val="clear" w:color="auto" w:fill="E6E6E6"/>
        </w:rPr>
        <w:fldChar w:fldCharType="separate"/>
      </w:r>
      <w:r>
        <w:rPr>
          <w:color w:val="2B579A"/>
          <w:shd w:val="clear" w:color="auto" w:fill="E6E6E6"/>
        </w:rPr>
        <w:fldChar w:fldCharType="begin"/>
      </w:r>
      <w:r>
        <w:instrText xml:space="preserve">HYPERLINK "https://www.sciencedirect.com/science/article/pii/S004896972100718X" </w:instrText>
      </w:r>
      <w:r w:rsidR="00F90696">
        <w:rPr>
          <w:color w:val="2B579A"/>
          <w:shd w:val="clear" w:color="auto" w:fill="E6E6E6"/>
        </w:rPr>
        <w:fldChar w:fldCharType="separate"/>
      </w:r>
      <w:del w:id="1" w:author="Naji, Ali" w:date="2022-03-01T00:58:00Z">
        <w:r>
          <w:rPr>
            <w:color w:val="2B579A"/>
            <w:shd w:val="clear" w:color="auto" w:fill="E6E6E6"/>
          </w:rPr>
          <w:fldChar w:fldCharType="end"/>
        </w:r>
        <w:r>
          <w:rPr>
            <w:color w:val="2B579A"/>
            <w:shd w:val="clear" w:color="auto" w:fill="E6E6E6"/>
          </w:rPr>
          <w:fldChar w:fldCharType="end"/>
        </w:r>
      </w:del>
      <w:proofErr w:type="spellStart"/>
      <w:r w:rsidRPr="376AA22D">
        <w:rPr>
          <w:rFonts w:eastAsiaTheme="minorEastAsia"/>
          <w:color w:val="222222"/>
        </w:rPr>
        <w:t>Charan</w:t>
      </w:r>
      <w:proofErr w:type="spellEnd"/>
      <w:r w:rsidRPr="376AA22D">
        <w:rPr>
          <w:rFonts w:eastAsiaTheme="minorEastAsia"/>
          <w:color w:val="222222"/>
        </w:rPr>
        <w:t xml:space="preserve">, N. Ram Ganga, S. Tirupati Rao, and P. V. S. Srinivas. "Deploying an Application on the Cloud." </w:t>
      </w:r>
      <w:r w:rsidRPr="376AA22D">
        <w:rPr>
          <w:rFonts w:eastAsiaTheme="minorEastAsia"/>
          <w:i/>
          <w:iCs/>
          <w:color w:val="222222"/>
        </w:rPr>
        <w:t>International Journal of Advanced Computer Science and Applications</w:t>
      </w:r>
      <w:r w:rsidRPr="376AA22D">
        <w:rPr>
          <w:rFonts w:eastAsiaTheme="minorEastAsia"/>
          <w:color w:val="222222"/>
        </w:rPr>
        <w:t xml:space="preserve"> 2, no. 5 (2011).</w:t>
      </w:r>
    </w:p>
    <w:p w14:paraId="18461AAC" w14:textId="5318A2B2" w:rsidR="376AA22D" w:rsidRDefault="376AA22D" w:rsidP="376AA22D">
      <w:pPr>
        <w:pStyle w:val="ListParagraph"/>
        <w:numPr>
          <w:ilvl w:val="0"/>
          <w:numId w:val="14"/>
        </w:numPr>
        <w:spacing w:before="80" w:after="80"/>
        <w:rPr>
          <w:rFonts w:eastAsiaTheme="minorEastAsia"/>
        </w:rPr>
      </w:pPr>
      <w:proofErr w:type="spellStart"/>
      <w:r w:rsidRPr="376AA22D">
        <w:rPr>
          <w:rFonts w:eastAsiaTheme="minorEastAsia"/>
          <w:color w:val="222222"/>
        </w:rPr>
        <w:t>Kuuskeri</w:t>
      </w:r>
      <w:proofErr w:type="spellEnd"/>
      <w:r w:rsidRPr="376AA22D">
        <w:rPr>
          <w:rFonts w:eastAsiaTheme="minorEastAsia"/>
          <w:color w:val="222222"/>
        </w:rPr>
        <w:t xml:space="preserve">, </w:t>
      </w:r>
      <w:proofErr w:type="spellStart"/>
      <w:r w:rsidRPr="376AA22D">
        <w:rPr>
          <w:rFonts w:eastAsiaTheme="minorEastAsia"/>
          <w:color w:val="222222"/>
        </w:rPr>
        <w:t>Janne</w:t>
      </w:r>
      <w:proofErr w:type="spellEnd"/>
      <w:r w:rsidRPr="376AA22D">
        <w:rPr>
          <w:rFonts w:eastAsiaTheme="minorEastAsia"/>
          <w:color w:val="222222"/>
        </w:rPr>
        <w:t xml:space="preserve">. "Experiences on a design approach for interactive web applications." In </w:t>
      </w:r>
      <w:r w:rsidRPr="376AA22D">
        <w:rPr>
          <w:rFonts w:eastAsiaTheme="minorEastAsia"/>
          <w:i/>
          <w:iCs/>
          <w:color w:val="222222"/>
        </w:rPr>
        <w:t>2nd USENIX Conference on Web Application Development (</w:t>
      </w:r>
      <w:proofErr w:type="spellStart"/>
      <w:r w:rsidRPr="376AA22D">
        <w:rPr>
          <w:rFonts w:eastAsiaTheme="minorEastAsia"/>
          <w:i/>
          <w:iCs/>
          <w:color w:val="222222"/>
        </w:rPr>
        <w:t>WebApps</w:t>
      </w:r>
      <w:proofErr w:type="spellEnd"/>
      <w:r w:rsidRPr="376AA22D">
        <w:rPr>
          <w:rFonts w:eastAsiaTheme="minorEastAsia"/>
          <w:i/>
          <w:iCs/>
          <w:color w:val="222222"/>
        </w:rPr>
        <w:t xml:space="preserve"> 11)</w:t>
      </w:r>
      <w:r w:rsidRPr="376AA22D">
        <w:rPr>
          <w:rFonts w:eastAsiaTheme="minorEastAsia"/>
          <w:color w:val="222222"/>
        </w:rPr>
        <w:t>. 2011.</w:t>
      </w:r>
      <w:del w:id="2" w:author="Contractor, Smitkumar M" w:date="2022-02-28T22:08:00Z">
        <w:r>
          <w:rPr>
            <w:color w:val="2B579A"/>
            <w:shd w:val="clear" w:color="auto" w:fill="E6E6E6"/>
          </w:rPr>
          <w:fldChar w:fldCharType="begin"/>
        </w:r>
        <w:r>
          <w:delInstrText xml:space="preserve">HYPERLINK "http:// " </w:delInstrText>
        </w:r>
        <w:r>
          <w:rPr>
            <w:color w:val="2B579A"/>
            <w:shd w:val="clear" w:color="auto" w:fill="E6E6E6"/>
          </w:rPr>
          <w:fldChar w:fldCharType="separate"/>
        </w:r>
      </w:del>
      <w:r w:rsidRPr="376AA22D">
        <w:rPr>
          <w:rFonts w:ascii="Arial" w:eastAsia="Arial" w:hAnsi="Arial" w:cs="Arial"/>
        </w:rPr>
        <w:t xml:space="preserve"> </w:t>
      </w:r>
      <w:del w:id="3" w:author="Contractor, Smitkumar M" w:date="2022-02-28T22:08:00Z">
        <w:r>
          <w:rPr>
            <w:color w:val="2B579A"/>
            <w:shd w:val="clear" w:color="auto" w:fill="E6E6E6"/>
          </w:rPr>
          <w:fldChar w:fldCharType="end"/>
        </w:r>
      </w:del>
    </w:p>
    <w:p w14:paraId="4A8ADEB8" w14:textId="2A29F4C6" w:rsidR="376AA22D" w:rsidRDefault="376AA22D" w:rsidP="376AA22D">
      <w:pPr>
        <w:pStyle w:val="ListParagraph"/>
        <w:numPr>
          <w:ilvl w:val="0"/>
          <w:numId w:val="14"/>
        </w:numPr>
        <w:spacing w:before="80" w:after="80"/>
        <w:rPr>
          <w:rFonts w:eastAsiaTheme="minorEastAsia"/>
          <w:color w:val="222222"/>
        </w:rPr>
      </w:pPr>
      <w:r w:rsidRPr="376AA22D">
        <w:rPr>
          <w:rFonts w:eastAsiaTheme="minorEastAsia"/>
          <w:color w:val="222222"/>
        </w:rPr>
        <w:t xml:space="preserve">Quiroz-Juárez, Mario A., Armando Torres-Gómez, Irma </w:t>
      </w:r>
      <w:proofErr w:type="spellStart"/>
      <w:r w:rsidRPr="376AA22D">
        <w:rPr>
          <w:rFonts w:eastAsiaTheme="minorEastAsia"/>
          <w:color w:val="222222"/>
        </w:rPr>
        <w:t>Hoyo</w:t>
      </w:r>
      <w:proofErr w:type="spellEnd"/>
      <w:r w:rsidRPr="376AA22D">
        <w:rPr>
          <w:rFonts w:eastAsiaTheme="minorEastAsia"/>
          <w:color w:val="222222"/>
        </w:rPr>
        <w:t xml:space="preserve">-Ulloa, Roberto de J. León-Montiel, and Alfred B. </w:t>
      </w:r>
      <w:proofErr w:type="spellStart"/>
      <w:r w:rsidRPr="376AA22D">
        <w:rPr>
          <w:rFonts w:eastAsiaTheme="minorEastAsia"/>
          <w:color w:val="222222"/>
        </w:rPr>
        <w:t>U’Ren</w:t>
      </w:r>
      <w:proofErr w:type="spellEnd"/>
      <w:r w:rsidRPr="376AA22D">
        <w:rPr>
          <w:rFonts w:eastAsiaTheme="minorEastAsia"/>
          <w:color w:val="222222"/>
        </w:rPr>
        <w:t xml:space="preserve">. "Identification of high-risk COVID-19 patients using machine learning." </w:t>
      </w:r>
      <w:proofErr w:type="spellStart"/>
      <w:r w:rsidRPr="376AA22D">
        <w:rPr>
          <w:rFonts w:eastAsiaTheme="minorEastAsia"/>
          <w:i/>
          <w:iCs/>
          <w:color w:val="222222"/>
        </w:rPr>
        <w:t>Plos</w:t>
      </w:r>
      <w:proofErr w:type="spellEnd"/>
      <w:r w:rsidRPr="376AA22D">
        <w:rPr>
          <w:rFonts w:eastAsiaTheme="minorEastAsia"/>
          <w:i/>
          <w:iCs/>
          <w:color w:val="222222"/>
        </w:rPr>
        <w:t xml:space="preserve"> one</w:t>
      </w:r>
      <w:r w:rsidRPr="376AA22D">
        <w:rPr>
          <w:rFonts w:eastAsiaTheme="minorEastAsia"/>
          <w:color w:val="222222"/>
        </w:rPr>
        <w:t xml:space="preserve"> 16, no. 9 (2021): e0257234.</w:t>
      </w:r>
    </w:p>
    <w:p w14:paraId="476B1448" w14:textId="4BCE9BAD" w:rsidR="376AA22D" w:rsidRDefault="376AA22D" w:rsidP="376AA22D">
      <w:pPr>
        <w:pStyle w:val="ListParagraph"/>
        <w:numPr>
          <w:ilvl w:val="0"/>
          <w:numId w:val="14"/>
        </w:numPr>
        <w:spacing w:before="80" w:after="80"/>
        <w:rPr>
          <w:rFonts w:eastAsiaTheme="minorEastAsia"/>
        </w:rPr>
      </w:pPr>
      <w:proofErr w:type="spellStart"/>
      <w:r w:rsidRPr="376AA22D">
        <w:rPr>
          <w:rFonts w:eastAsiaTheme="minorEastAsia"/>
        </w:rPr>
        <w:t>Qun</w:t>
      </w:r>
      <w:proofErr w:type="spellEnd"/>
      <w:r w:rsidRPr="376AA22D">
        <w:rPr>
          <w:rFonts w:eastAsiaTheme="minorEastAsia"/>
        </w:rPr>
        <w:t xml:space="preserve"> Li, </w:t>
      </w:r>
      <w:proofErr w:type="spellStart"/>
      <w:r w:rsidRPr="376AA22D">
        <w:rPr>
          <w:rFonts w:eastAsiaTheme="minorEastAsia"/>
        </w:rPr>
        <w:t>Xuhua</w:t>
      </w:r>
      <w:proofErr w:type="spellEnd"/>
      <w:r w:rsidRPr="376AA22D">
        <w:rPr>
          <w:rFonts w:eastAsiaTheme="minorEastAsia"/>
        </w:rPr>
        <w:t xml:space="preserve"> Guan, Peng Wu, </w:t>
      </w:r>
      <w:proofErr w:type="spellStart"/>
      <w:r w:rsidRPr="376AA22D">
        <w:rPr>
          <w:rFonts w:eastAsiaTheme="minorEastAsia"/>
        </w:rPr>
        <w:t>Xiaoye</w:t>
      </w:r>
      <w:proofErr w:type="spellEnd"/>
      <w:r w:rsidRPr="376AA22D">
        <w:rPr>
          <w:rFonts w:eastAsiaTheme="minorEastAsia"/>
        </w:rPr>
        <w:t xml:space="preserve"> Wang, Lei Zhou, </w:t>
      </w:r>
      <w:proofErr w:type="spellStart"/>
      <w:r w:rsidRPr="376AA22D">
        <w:rPr>
          <w:rFonts w:eastAsiaTheme="minorEastAsia"/>
        </w:rPr>
        <w:t>Yeqing</w:t>
      </w:r>
      <w:proofErr w:type="spellEnd"/>
      <w:r w:rsidRPr="376AA22D">
        <w:rPr>
          <w:rFonts w:eastAsiaTheme="minorEastAsia"/>
        </w:rPr>
        <w:t xml:space="preserve"> Tong, </w:t>
      </w:r>
      <w:proofErr w:type="spellStart"/>
      <w:r w:rsidRPr="376AA22D">
        <w:rPr>
          <w:rFonts w:eastAsiaTheme="minorEastAsia"/>
        </w:rPr>
        <w:t>Ruiqi</w:t>
      </w:r>
      <w:proofErr w:type="spellEnd"/>
      <w:r w:rsidRPr="376AA22D">
        <w:rPr>
          <w:rFonts w:eastAsiaTheme="minorEastAsia"/>
        </w:rPr>
        <w:t xml:space="preserve"> Ren, Kathy SM Leung, Eric HY Lau, Jessica Y Wong, et </w:t>
      </w:r>
      <w:proofErr w:type="gramStart"/>
      <w:r w:rsidRPr="376AA22D">
        <w:rPr>
          <w:rFonts w:eastAsiaTheme="minorEastAsia"/>
        </w:rPr>
        <w:t>al .</w:t>
      </w:r>
      <w:proofErr w:type="gramEnd"/>
      <w:r w:rsidRPr="376AA22D">
        <w:rPr>
          <w:rFonts w:eastAsiaTheme="minorEastAsia"/>
        </w:rPr>
        <w:t xml:space="preserve"> 2020. Early transmission dynamics in Wuhan, China, of novel coronavirus–infected pneumonia. New England Journal of Medicine (2020).</w:t>
      </w:r>
    </w:p>
    <w:p w14:paraId="3BA554D3" w14:textId="57662061" w:rsidR="376AA22D" w:rsidRDefault="376AA22D" w:rsidP="376AA22D">
      <w:pPr>
        <w:pStyle w:val="ListParagraph"/>
        <w:numPr>
          <w:ilvl w:val="0"/>
          <w:numId w:val="14"/>
        </w:numPr>
        <w:spacing w:before="80" w:after="80"/>
        <w:rPr>
          <w:rFonts w:eastAsiaTheme="minorEastAsia"/>
        </w:rPr>
      </w:pPr>
      <w:r w:rsidRPr="376AA22D">
        <w:rPr>
          <w:rFonts w:eastAsiaTheme="minorEastAsia"/>
        </w:rPr>
        <w:t>World Health Organization et al. 2022. Coronavirus disease (COVID-19): situation report, 182. (2022).</w:t>
      </w:r>
    </w:p>
    <w:p w14:paraId="3BD01AA5" w14:textId="4040040E" w:rsidR="376AA22D" w:rsidRDefault="376AA22D" w:rsidP="376AA22D">
      <w:pPr>
        <w:pStyle w:val="ListParagraph"/>
        <w:numPr>
          <w:ilvl w:val="0"/>
          <w:numId w:val="14"/>
        </w:numPr>
        <w:rPr>
          <w:rFonts w:eastAsiaTheme="minorEastAsia"/>
        </w:rPr>
      </w:pPr>
      <w:proofErr w:type="spellStart"/>
      <w:r w:rsidRPr="376AA22D">
        <w:rPr>
          <w:rFonts w:eastAsiaTheme="minorEastAsia"/>
        </w:rPr>
        <w:t>Golestaneh</w:t>
      </w:r>
      <w:proofErr w:type="spellEnd"/>
      <w:r w:rsidRPr="376AA22D">
        <w:rPr>
          <w:rFonts w:eastAsiaTheme="minorEastAsia"/>
        </w:rPr>
        <w:t xml:space="preserve">, </w:t>
      </w:r>
      <w:proofErr w:type="spellStart"/>
      <w:r w:rsidRPr="376AA22D">
        <w:rPr>
          <w:rFonts w:eastAsiaTheme="minorEastAsia"/>
        </w:rPr>
        <w:t>Ladan</w:t>
      </w:r>
      <w:proofErr w:type="spellEnd"/>
      <w:r w:rsidRPr="376AA22D">
        <w:rPr>
          <w:rFonts w:eastAsiaTheme="minorEastAsia"/>
        </w:rPr>
        <w:t xml:space="preserve">, Joel </w:t>
      </w:r>
      <w:proofErr w:type="spellStart"/>
      <w:r w:rsidRPr="376AA22D">
        <w:rPr>
          <w:rFonts w:eastAsiaTheme="minorEastAsia"/>
        </w:rPr>
        <w:t>Neugarten</w:t>
      </w:r>
      <w:proofErr w:type="spellEnd"/>
      <w:r w:rsidRPr="376AA22D">
        <w:rPr>
          <w:rFonts w:eastAsiaTheme="minorEastAsia"/>
        </w:rPr>
        <w:t xml:space="preserve">, Molly Fisher, Henny H. </w:t>
      </w:r>
      <w:proofErr w:type="spellStart"/>
      <w:r w:rsidRPr="376AA22D">
        <w:rPr>
          <w:rFonts w:eastAsiaTheme="minorEastAsia"/>
        </w:rPr>
        <w:t>Billett</w:t>
      </w:r>
      <w:proofErr w:type="spellEnd"/>
      <w:r w:rsidRPr="376AA22D">
        <w:rPr>
          <w:rFonts w:eastAsiaTheme="minorEastAsia"/>
        </w:rPr>
        <w:t xml:space="preserve">, </w:t>
      </w:r>
      <w:proofErr w:type="spellStart"/>
      <w:r w:rsidRPr="376AA22D">
        <w:rPr>
          <w:rFonts w:eastAsiaTheme="minorEastAsia"/>
        </w:rPr>
        <w:t>Morayma</w:t>
      </w:r>
      <w:proofErr w:type="spellEnd"/>
      <w:r w:rsidRPr="376AA22D">
        <w:rPr>
          <w:rFonts w:eastAsiaTheme="minorEastAsia"/>
        </w:rPr>
        <w:t xml:space="preserve"> Reyes Gil, Tanya Johns, Milagros </w:t>
      </w:r>
      <w:proofErr w:type="spellStart"/>
      <w:r w:rsidRPr="376AA22D">
        <w:rPr>
          <w:rFonts w:eastAsiaTheme="minorEastAsia"/>
        </w:rPr>
        <w:t>Yunes</w:t>
      </w:r>
      <w:proofErr w:type="spellEnd"/>
      <w:r w:rsidRPr="376AA22D">
        <w:rPr>
          <w:rFonts w:eastAsiaTheme="minorEastAsia"/>
        </w:rPr>
        <w:t xml:space="preserve"> et al. "The association of race and COVID-19 mortality." </w:t>
      </w:r>
      <w:proofErr w:type="spellStart"/>
      <w:r w:rsidRPr="376AA22D">
        <w:rPr>
          <w:rFonts w:eastAsiaTheme="minorEastAsia"/>
          <w:i/>
          <w:iCs/>
        </w:rPr>
        <w:t>EClinicalMedicine</w:t>
      </w:r>
      <w:proofErr w:type="spellEnd"/>
      <w:r w:rsidRPr="376AA22D">
        <w:rPr>
          <w:rFonts w:eastAsiaTheme="minorEastAsia"/>
        </w:rPr>
        <w:t xml:space="preserve"> 25 (2020): 100455.</w:t>
      </w:r>
    </w:p>
    <w:p w14:paraId="7C429DD1" w14:textId="2575A5F3" w:rsidR="376AA22D" w:rsidRDefault="376AA22D" w:rsidP="376AA22D">
      <w:pPr>
        <w:pStyle w:val="ListParagraph"/>
        <w:numPr>
          <w:ilvl w:val="0"/>
          <w:numId w:val="14"/>
        </w:numPr>
        <w:rPr>
          <w:rFonts w:eastAsiaTheme="minorEastAsia"/>
        </w:rPr>
      </w:pPr>
      <w:proofErr w:type="spellStart"/>
      <w:r w:rsidRPr="376AA22D">
        <w:rPr>
          <w:rFonts w:eastAsiaTheme="minorEastAsia"/>
        </w:rPr>
        <w:t>Jin</w:t>
      </w:r>
      <w:proofErr w:type="spellEnd"/>
      <w:r w:rsidRPr="376AA22D">
        <w:rPr>
          <w:rFonts w:eastAsiaTheme="minorEastAsia"/>
        </w:rPr>
        <w:t xml:space="preserve">, </w:t>
      </w:r>
      <w:proofErr w:type="spellStart"/>
      <w:r w:rsidRPr="376AA22D">
        <w:rPr>
          <w:rFonts w:eastAsiaTheme="minorEastAsia"/>
        </w:rPr>
        <w:t>Jin</w:t>
      </w:r>
      <w:proofErr w:type="spellEnd"/>
      <w:r w:rsidRPr="376AA22D">
        <w:rPr>
          <w:rFonts w:eastAsiaTheme="minorEastAsia"/>
        </w:rPr>
        <w:t xml:space="preserve">, Neha </w:t>
      </w:r>
      <w:proofErr w:type="spellStart"/>
      <w:r w:rsidRPr="376AA22D">
        <w:rPr>
          <w:rFonts w:eastAsiaTheme="minorEastAsia"/>
        </w:rPr>
        <w:t>Agarwala</w:t>
      </w:r>
      <w:proofErr w:type="spellEnd"/>
      <w:r w:rsidRPr="376AA22D">
        <w:rPr>
          <w:rFonts w:eastAsiaTheme="minorEastAsia"/>
        </w:rPr>
        <w:t xml:space="preserve">, </w:t>
      </w:r>
      <w:proofErr w:type="spellStart"/>
      <w:r w:rsidRPr="376AA22D">
        <w:rPr>
          <w:rFonts w:eastAsiaTheme="minorEastAsia"/>
        </w:rPr>
        <w:t>Prosenjit</w:t>
      </w:r>
      <w:proofErr w:type="spellEnd"/>
      <w:r w:rsidRPr="376AA22D">
        <w:rPr>
          <w:rFonts w:eastAsiaTheme="minorEastAsia"/>
        </w:rPr>
        <w:t xml:space="preserve"> Kundu, Benjamin Harvey, </w:t>
      </w:r>
      <w:proofErr w:type="spellStart"/>
      <w:r w:rsidRPr="376AA22D">
        <w:rPr>
          <w:rFonts w:eastAsiaTheme="minorEastAsia"/>
        </w:rPr>
        <w:t>Yuqi</w:t>
      </w:r>
      <w:proofErr w:type="spellEnd"/>
      <w:r w:rsidRPr="376AA22D">
        <w:rPr>
          <w:rFonts w:eastAsiaTheme="minorEastAsia"/>
        </w:rPr>
        <w:t xml:space="preserve"> Zhang, Eliza Wallace, and </w:t>
      </w:r>
      <w:proofErr w:type="spellStart"/>
      <w:r w:rsidRPr="376AA22D">
        <w:rPr>
          <w:rFonts w:eastAsiaTheme="minorEastAsia"/>
        </w:rPr>
        <w:t>Nilanjan</w:t>
      </w:r>
      <w:proofErr w:type="spellEnd"/>
      <w:r w:rsidRPr="376AA22D">
        <w:rPr>
          <w:rFonts w:eastAsiaTheme="minorEastAsia"/>
        </w:rPr>
        <w:t xml:space="preserve"> Chatterjee. "Individual and community-level risk for COVID-19 mortality in the United States." </w:t>
      </w:r>
      <w:r w:rsidRPr="376AA22D">
        <w:rPr>
          <w:rFonts w:eastAsiaTheme="minorEastAsia"/>
          <w:i/>
          <w:iCs/>
        </w:rPr>
        <w:t>Nature medicine</w:t>
      </w:r>
      <w:r w:rsidRPr="376AA22D">
        <w:rPr>
          <w:rFonts w:eastAsiaTheme="minorEastAsia"/>
        </w:rPr>
        <w:t xml:space="preserve"> 27, no. 2 (2021): 264-269.</w:t>
      </w:r>
    </w:p>
    <w:p w14:paraId="05FD6151" w14:textId="7C991E03" w:rsidR="376AA22D" w:rsidRDefault="376AA22D" w:rsidP="376AA22D">
      <w:pPr>
        <w:pStyle w:val="ListParagraph"/>
        <w:numPr>
          <w:ilvl w:val="0"/>
          <w:numId w:val="14"/>
        </w:numPr>
        <w:rPr>
          <w:rFonts w:eastAsiaTheme="minorEastAsia"/>
        </w:rPr>
      </w:pPr>
      <w:r w:rsidRPr="376AA22D">
        <w:rPr>
          <w:rFonts w:eastAsiaTheme="minorEastAsia"/>
        </w:rPr>
        <w:t xml:space="preserve">Reeves, J. Jeffery, Hannah M. </w:t>
      </w:r>
      <w:proofErr w:type="spellStart"/>
      <w:r w:rsidRPr="376AA22D">
        <w:rPr>
          <w:rFonts w:eastAsiaTheme="minorEastAsia"/>
        </w:rPr>
        <w:t>Hollandsworth</w:t>
      </w:r>
      <w:proofErr w:type="spellEnd"/>
      <w:r w:rsidRPr="376AA22D">
        <w:rPr>
          <w:rFonts w:eastAsiaTheme="minorEastAsia"/>
        </w:rPr>
        <w:t xml:space="preserve">, Francesca J. </w:t>
      </w:r>
      <w:proofErr w:type="spellStart"/>
      <w:r w:rsidRPr="376AA22D">
        <w:rPr>
          <w:rFonts w:eastAsiaTheme="minorEastAsia"/>
        </w:rPr>
        <w:t>Torriani</w:t>
      </w:r>
      <w:proofErr w:type="spellEnd"/>
      <w:r w:rsidRPr="376AA22D">
        <w:rPr>
          <w:rFonts w:eastAsiaTheme="minorEastAsia"/>
        </w:rPr>
        <w:t xml:space="preserve">, Randy </w:t>
      </w:r>
      <w:proofErr w:type="spellStart"/>
      <w:r w:rsidRPr="376AA22D">
        <w:rPr>
          <w:rFonts w:eastAsiaTheme="minorEastAsia"/>
        </w:rPr>
        <w:t>Taplitz</w:t>
      </w:r>
      <w:proofErr w:type="spellEnd"/>
      <w:r w:rsidRPr="376AA22D">
        <w:rPr>
          <w:rFonts w:eastAsiaTheme="minorEastAsia"/>
        </w:rPr>
        <w:t xml:space="preserve">, Shira Abeles, Ming Tai-Seale, Marlene Millen, Brian J. Clay, and Christopher A. Longhurst. "Rapid response to COVID-19: health informatics support for outbreak management in an academic health system." </w:t>
      </w:r>
      <w:r w:rsidRPr="376AA22D">
        <w:rPr>
          <w:rFonts w:eastAsiaTheme="minorEastAsia"/>
          <w:i/>
          <w:iCs/>
        </w:rPr>
        <w:t>Journal of the American Medical Informatics Association</w:t>
      </w:r>
      <w:r w:rsidRPr="376AA22D">
        <w:rPr>
          <w:rFonts w:eastAsiaTheme="minorEastAsia"/>
        </w:rPr>
        <w:t xml:space="preserve"> 27, no. 6 (2020): 853-859. </w:t>
      </w:r>
    </w:p>
    <w:p w14:paraId="0C79FC1F" w14:textId="6BEB0FCD" w:rsidR="376AA22D" w:rsidRDefault="00AD1D72" w:rsidP="376AA22D">
      <w:pPr>
        <w:pStyle w:val="ListParagraph"/>
        <w:numPr>
          <w:ilvl w:val="0"/>
          <w:numId w:val="14"/>
        </w:numPr>
        <w:rPr>
          <w:rFonts w:eastAsiaTheme="minorEastAsia"/>
        </w:rPr>
      </w:pPr>
      <w:r>
        <w:rPr>
          <w:rFonts w:eastAsiaTheme="minorEastAsia"/>
        </w:rPr>
        <w:t>"</w:t>
      </w:r>
      <w:r w:rsidR="376AA22D" w:rsidRPr="376AA22D">
        <w:rPr>
          <w:rFonts w:eastAsiaTheme="minorEastAsia"/>
        </w:rPr>
        <w:t>Covid-19 Case Surveillance Public Use Data with Geography.</w:t>
      </w:r>
      <w:r>
        <w:rPr>
          <w:rFonts w:eastAsiaTheme="minorEastAsia"/>
        </w:rPr>
        <w:t>"</w:t>
      </w:r>
      <w:r w:rsidR="376AA22D" w:rsidRPr="376AA22D">
        <w:rPr>
          <w:rFonts w:eastAsiaTheme="minorEastAsia"/>
        </w:rPr>
        <w:t xml:space="preserve"> Centers for Disease Control and Prevention. Accessed February 28, 2022. https://data.cdc.gov/Case-Surveillance/COVID-19-Case-Surveillance-Public-Use-Data-with-Ge/n8mc-b4w4.</w:t>
      </w:r>
    </w:p>
    <w:p w14:paraId="4155677D" w14:textId="2E9DC85F" w:rsidR="376AA22D" w:rsidRDefault="376AA22D" w:rsidP="376AA22D">
      <w:pPr>
        <w:pStyle w:val="ListParagraph"/>
        <w:numPr>
          <w:ilvl w:val="0"/>
          <w:numId w:val="14"/>
        </w:numPr>
        <w:rPr>
          <w:rFonts w:eastAsiaTheme="minorEastAsia"/>
        </w:rPr>
      </w:pPr>
      <w:r w:rsidRPr="376AA22D">
        <w:rPr>
          <w:rFonts w:eastAsiaTheme="minorEastAsia"/>
        </w:rPr>
        <w:t xml:space="preserve">Ding, </w:t>
      </w:r>
      <w:proofErr w:type="spellStart"/>
      <w:r w:rsidRPr="376AA22D">
        <w:rPr>
          <w:rFonts w:eastAsiaTheme="minorEastAsia"/>
        </w:rPr>
        <w:t>Yongmei</w:t>
      </w:r>
      <w:proofErr w:type="spellEnd"/>
      <w:r w:rsidRPr="376AA22D">
        <w:rPr>
          <w:rFonts w:eastAsiaTheme="minorEastAsia"/>
        </w:rPr>
        <w:t>, and Liyuan Gao. "An evaluation of COVID-19 in Italy: A data-driven modeling analysis." Infectious Disease Modelling 5 (2020): 495-501.</w:t>
      </w:r>
    </w:p>
    <w:p w14:paraId="664DB3B8" w14:textId="46A42790" w:rsidR="376AA22D" w:rsidRDefault="376AA22D" w:rsidP="376AA22D">
      <w:pPr>
        <w:pStyle w:val="ListParagraph"/>
        <w:numPr>
          <w:ilvl w:val="0"/>
          <w:numId w:val="14"/>
        </w:numPr>
        <w:rPr>
          <w:rFonts w:eastAsiaTheme="minorEastAsia"/>
        </w:rPr>
      </w:pPr>
      <w:r w:rsidRPr="376AA22D">
        <w:rPr>
          <w:rFonts w:eastAsiaTheme="minorEastAsia"/>
        </w:rPr>
        <w:t xml:space="preserve">Zoabi, </w:t>
      </w:r>
      <w:proofErr w:type="spellStart"/>
      <w:r w:rsidRPr="376AA22D">
        <w:rPr>
          <w:rFonts w:eastAsiaTheme="minorEastAsia"/>
        </w:rPr>
        <w:t>Yazeed</w:t>
      </w:r>
      <w:proofErr w:type="spellEnd"/>
      <w:r w:rsidRPr="376AA22D">
        <w:rPr>
          <w:rFonts w:eastAsiaTheme="minorEastAsia"/>
        </w:rPr>
        <w:t>, Shira Deri-</w:t>
      </w:r>
      <w:proofErr w:type="spellStart"/>
      <w:r w:rsidRPr="376AA22D">
        <w:rPr>
          <w:rFonts w:eastAsiaTheme="minorEastAsia"/>
        </w:rPr>
        <w:t>Rozov</w:t>
      </w:r>
      <w:proofErr w:type="spellEnd"/>
      <w:r w:rsidRPr="376AA22D">
        <w:rPr>
          <w:rFonts w:eastAsiaTheme="minorEastAsia"/>
        </w:rPr>
        <w:t xml:space="preserve">, and Noam Shomron. "Machine learning-based prediction of COVID-19 diagnosis based on symptoms." </w:t>
      </w:r>
      <w:proofErr w:type="spellStart"/>
      <w:r w:rsidRPr="376AA22D">
        <w:rPr>
          <w:rFonts w:eastAsiaTheme="minorEastAsia"/>
        </w:rPr>
        <w:t>npj</w:t>
      </w:r>
      <w:proofErr w:type="spellEnd"/>
      <w:r w:rsidRPr="376AA22D">
        <w:rPr>
          <w:rFonts w:eastAsiaTheme="minorEastAsia"/>
        </w:rPr>
        <w:t xml:space="preserve"> digital medicine 4, no. 1 (2021): 1-5.</w:t>
      </w:r>
    </w:p>
    <w:p w14:paraId="4B689A57" w14:textId="75DF0041" w:rsidR="376AA22D" w:rsidRDefault="376AA22D" w:rsidP="376AA22D">
      <w:pPr>
        <w:pStyle w:val="ListParagraph"/>
        <w:numPr>
          <w:ilvl w:val="0"/>
          <w:numId w:val="14"/>
        </w:numPr>
        <w:rPr>
          <w:rFonts w:eastAsiaTheme="minorEastAsia"/>
          <w:color w:val="222222"/>
        </w:rPr>
      </w:pPr>
      <w:r w:rsidRPr="376AA22D">
        <w:rPr>
          <w:rFonts w:eastAsiaTheme="minorEastAsia"/>
          <w:color w:val="222222"/>
        </w:rPr>
        <w:t xml:space="preserve">Li, </w:t>
      </w:r>
      <w:proofErr w:type="spellStart"/>
      <w:r w:rsidRPr="376AA22D">
        <w:rPr>
          <w:rFonts w:eastAsiaTheme="minorEastAsia"/>
          <w:color w:val="222222"/>
        </w:rPr>
        <w:t>Lixiang</w:t>
      </w:r>
      <w:proofErr w:type="spellEnd"/>
      <w:r w:rsidRPr="376AA22D">
        <w:rPr>
          <w:rFonts w:eastAsiaTheme="minorEastAsia"/>
          <w:color w:val="222222"/>
        </w:rPr>
        <w:t xml:space="preserve">, </w:t>
      </w:r>
      <w:proofErr w:type="spellStart"/>
      <w:r w:rsidRPr="376AA22D">
        <w:rPr>
          <w:rFonts w:eastAsiaTheme="minorEastAsia"/>
          <w:color w:val="222222"/>
        </w:rPr>
        <w:t>Zihang</w:t>
      </w:r>
      <w:proofErr w:type="spellEnd"/>
      <w:r w:rsidRPr="376AA22D">
        <w:rPr>
          <w:rFonts w:eastAsiaTheme="minorEastAsia"/>
          <w:color w:val="222222"/>
        </w:rPr>
        <w:t xml:space="preserve"> Yang, </w:t>
      </w:r>
      <w:proofErr w:type="spellStart"/>
      <w:r w:rsidRPr="376AA22D">
        <w:rPr>
          <w:rFonts w:eastAsiaTheme="minorEastAsia"/>
          <w:color w:val="222222"/>
        </w:rPr>
        <w:t>Zhongkai</w:t>
      </w:r>
      <w:proofErr w:type="spellEnd"/>
      <w:r w:rsidRPr="376AA22D">
        <w:rPr>
          <w:rFonts w:eastAsiaTheme="minorEastAsia"/>
          <w:color w:val="222222"/>
        </w:rPr>
        <w:t xml:space="preserve"> Dang, Cui Meng, </w:t>
      </w:r>
      <w:proofErr w:type="spellStart"/>
      <w:r w:rsidRPr="376AA22D">
        <w:rPr>
          <w:rFonts w:eastAsiaTheme="minorEastAsia"/>
          <w:color w:val="222222"/>
        </w:rPr>
        <w:t>Jingze</w:t>
      </w:r>
      <w:proofErr w:type="spellEnd"/>
      <w:r w:rsidRPr="376AA22D">
        <w:rPr>
          <w:rFonts w:eastAsiaTheme="minorEastAsia"/>
          <w:color w:val="222222"/>
        </w:rPr>
        <w:t xml:space="preserve"> Huang, </w:t>
      </w:r>
      <w:proofErr w:type="spellStart"/>
      <w:r w:rsidRPr="376AA22D">
        <w:rPr>
          <w:rFonts w:eastAsiaTheme="minorEastAsia"/>
          <w:color w:val="222222"/>
        </w:rPr>
        <w:t>Haotian</w:t>
      </w:r>
      <w:proofErr w:type="spellEnd"/>
      <w:r w:rsidRPr="376AA22D">
        <w:rPr>
          <w:rFonts w:eastAsiaTheme="minorEastAsia"/>
          <w:color w:val="222222"/>
        </w:rPr>
        <w:t xml:space="preserve"> Meng, </w:t>
      </w:r>
      <w:proofErr w:type="spellStart"/>
      <w:r w:rsidRPr="376AA22D">
        <w:rPr>
          <w:rFonts w:eastAsiaTheme="minorEastAsia"/>
          <w:color w:val="222222"/>
        </w:rPr>
        <w:t>Deyu</w:t>
      </w:r>
      <w:proofErr w:type="spellEnd"/>
      <w:r w:rsidRPr="376AA22D">
        <w:rPr>
          <w:rFonts w:eastAsiaTheme="minorEastAsia"/>
          <w:color w:val="222222"/>
        </w:rPr>
        <w:t xml:space="preserve"> Wang et al. "Propagation analysis and prediction of the COVID-19." </w:t>
      </w:r>
      <w:r w:rsidRPr="376AA22D">
        <w:rPr>
          <w:rFonts w:eastAsiaTheme="minorEastAsia"/>
          <w:i/>
          <w:iCs/>
          <w:color w:val="222222"/>
        </w:rPr>
        <w:t>Infectious Disease Modelling</w:t>
      </w:r>
      <w:r w:rsidRPr="376AA22D">
        <w:rPr>
          <w:rFonts w:eastAsiaTheme="minorEastAsia"/>
          <w:color w:val="222222"/>
        </w:rPr>
        <w:t xml:space="preserve"> 5 (2020): 282-292.</w:t>
      </w:r>
    </w:p>
    <w:p w14:paraId="4465AB86" w14:textId="342EC73F" w:rsidR="376AA22D" w:rsidRDefault="376AA22D" w:rsidP="376AA22D">
      <w:pPr>
        <w:pStyle w:val="ListParagraph"/>
        <w:numPr>
          <w:ilvl w:val="0"/>
          <w:numId w:val="14"/>
        </w:numPr>
        <w:rPr>
          <w:rFonts w:eastAsiaTheme="minorEastAsia"/>
        </w:rPr>
      </w:pPr>
      <w:r w:rsidRPr="376AA22D">
        <w:rPr>
          <w:rFonts w:eastAsiaTheme="minorEastAsia"/>
        </w:rPr>
        <w:t xml:space="preserve">Khanam, Fahima, </w:t>
      </w:r>
      <w:proofErr w:type="spellStart"/>
      <w:r w:rsidRPr="376AA22D">
        <w:rPr>
          <w:rFonts w:eastAsiaTheme="minorEastAsia"/>
        </w:rPr>
        <w:t>Itisha</w:t>
      </w:r>
      <w:proofErr w:type="spellEnd"/>
      <w:r w:rsidRPr="376AA22D">
        <w:rPr>
          <w:rFonts w:eastAsiaTheme="minorEastAsia"/>
        </w:rPr>
        <w:t xml:space="preserve"> </w:t>
      </w:r>
      <w:proofErr w:type="spellStart"/>
      <w:r w:rsidRPr="376AA22D">
        <w:rPr>
          <w:rFonts w:eastAsiaTheme="minorEastAsia"/>
        </w:rPr>
        <w:t>Nowrin</w:t>
      </w:r>
      <w:proofErr w:type="spellEnd"/>
      <w:r w:rsidRPr="376AA22D">
        <w:rPr>
          <w:rFonts w:eastAsiaTheme="minorEastAsia"/>
        </w:rPr>
        <w:t>, and M. Rubaiyat Hossain Mondal. "Data visualization and analyzation of COVID-19." Journal of Scientific Research and Reports 26, no. 3 (2020): 42-52.</w:t>
      </w:r>
    </w:p>
    <w:p w14:paraId="1CFCF514" w14:textId="3AAA2AFF" w:rsidR="376AA22D" w:rsidRDefault="376AA22D" w:rsidP="376AA22D">
      <w:pPr>
        <w:pStyle w:val="ListParagraph"/>
        <w:numPr>
          <w:ilvl w:val="0"/>
          <w:numId w:val="14"/>
        </w:numPr>
        <w:rPr>
          <w:rFonts w:eastAsiaTheme="minorEastAsia"/>
        </w:rPr>
      </w:pPr>
      <w:r w:rsidRPr="376AA22D">
        <w:rPr>
          <w:rFonts w:eastAsiaTheme="minorEastAsia"/>
        </w:rPr>
        <w:lastRenderedPageBreak/>
        <w:t xml:space="preserve">Healey CG, Simmons SJ, </w:t>
      </w:r>
      <w:proofErr w:type="spellStart"/>
      <w:r w:rsidRPr="376AA22D">
        <w:rPr>
          <w:rFonts w:eastAsiaTheme="minorEastAsia"/>
        </w:rPr>
        <w:t>Manivannan</w:t>
      </w:r>
      <w:proofErr w:type="spellEnd"/>
      <w:r w:rsidRPr="376AA22D">
        <w:rPr>
          <w:rFonts w:eastAsiaTheme="minorEastAsia"/>
        </w:rPr>
        <w:t xml:space="preserve"> C, Ro Y (2021) Visual analytics for the coronavirus COVID-19 pandemic. Big Data 3:X, 1–20, DOI: 10.1089/big.2021.0023.</w:t>
      </w:r>
    </w:p>
    <w:p w14:paraId="5D73CB29" w14:textId="2DDF56C4" w:rsidR="376AA22D" w:rsidRDefault="376AA22D" w:rsidP="376AA22D">
      <w:pPr>
        <w:pStyle w:val="ListParagraph"/>
        <w:numPr>
          <w:ilvl w:val="0"/>
          <w:numId w:val="14"/>
        </w:numPr>
        <w:rPr>
          <w:rFonts w:eastAsiaTheme="minorEastAsia"/>
          <w:color w:val="37393C"/>
        </w:rPr>
      </w:pPr>
      <w:r w:rsidRPr="376AA22D">
        <w:rPr>
          <w:rFonts w:eastAsiaTheme="minorEastAsia"/>
          <w:color w:val="37393C"/>
        </w:rPr>
        <w:t xml:space="preserve">Healey, Christopher G., Susan J. Simmons, Chandra </w:t>
      </w:r>
      <w:proofErr w:type="spellStart"/>
      <w:r w:rsidRPr="376AA22D">
        <w:rPr>
          <w:rFonts w:eastAsiaTheme="minorEastAsia"/>
          <w:color w:val="37393C"/>
        </w:rPr>
        <w:t>Manivannan</w:t>
      </w:r>
      <w:proofErr w:type="spellEnd"/>
      <w:r w:rsidRPr="376AA22D">
        <w:rPr>
          <w:rFonts w:eastAsiaTheme="minorEastAsia"/>
          <w:color w:val="37393C"/>
        </w:rPr>
        <w:t xml:space="preserve">, and </w:t>
      </w:r>
      <w:proofErr w:type="spellStart"/>
      <w:r w:rsidRPr="376AA22D">
        <w:rPr>
          <w:rFonts w:eastAsiaTheme="minorEastAsia"/>
          <w:color w:val="37393C"/>
        </w:rPr>
        <w:t>Yoonchul</w:t>
      </w:r>
      <w:proofErr w:type="spellEnd"/>
      <w:r w:rsidRPr="376AA22D">
        <w:rPr>
          <w:rFonts w:eastAsiaTheme="minorEastAsia"/>
          <w:color w:val="37393C"/>
        </w:rPr>
        <w:t xml:space="preserve"> Ro. 2022. </w:t>
      </w:r>
      <w:r w:rsidR="00AD1D72">
        <w:rPr>
          <w:rFonts w:eastAsiaTheme="minorEastAsia"/>
          <w:color w:val="37393C"/>
        </w:rPr>
        <w:t>"</w:t>
      </w:r>
      <w:r w:rsidRPr="376AA22D">
        <w:rPr>
          <w:rFonts w:eastAsiaTheme="minorEastAsia"/>
          <w:color w:val="37393C"/>
        </w:rPr>
        <w:t>Visual Analytics for the Coronavirus COVID-19 Pandemic.</w:t>
      </w:r>
      <w:r w:rsidR="00AD1D72">
        <w:rPr>
          <w:rFonts w:eastAsiaTheme="minorEastAsia"/>
          <w:color w:val="37393C"/>
        </w:rPr>
        <w:t>"</w:t>
      </w:r>
      <w:r w:rsidRPr="376AA22D">
        <w:rPr>
          <w:rFonts w:eastAsiaTheme="minorEastAsia"/>
          <w:color w:val="37393C"/>
        </w:rPr>
        <w:t xml:space="preserve"> </w:t>
      </w:r>
      <w:r w:rsidRPr="376AA22D">
        <w:rPr>
          <w:rFonts w:eastAsiaTheme="minorEastAsia"/>
          <w:i/>
          <w:iCs/>
          <w:color w:val="37393C"/>
        </w:rPr>
        <w:t>Big Data</w:t>
      </w:r>
      <w:r w:rsidRPr="376AA22D">
        <w:rPr>
          <w:rFonts w:eastAsiaTheme="minorEastAsia"/>
          <w:color w:val="37393C"/>
        </w:rPr>
        <w:t xml:space="preserve">. </w:t>
      </w:r>
      <w:hyperlink r:id="rId16">
        <w:r w:rsidRPr="376AA22D">
          <w:rPr>
            <w:rStyle w:val="Hyperlink"/>
            <w:rFonts w:eastAsiaTheme="minorEastAsia"/>
          </w:rPr>
          <w:t>https://doi.org/10.1089/big.2021.002</w:t>
        </w:r>
      </w:hyperlink>
    </w:p>
    <w:p w14:paraId="120D466D" w14:textId="3E7EFBDB" w:rsidR="376AA22D" w:rsidRDefault="376AA22D" w:rsidP="376AA22D">
      <w:pPr>
        <w:pStyle w:val="ListParagraph"/>
        <w:numPr>
          <w:ilvl w:val="0"/>
          <w:numId w:val="14"/>
        </w:numPr>
        <w:rPr>
          <w:rFonts w:eastAsiaTheme="minorEastAsia"/>
          <w:color w:val="333333"/>
        </w:rPr>
      </w:pPr>
      <w:proofErr w:type="spellStart"/>
      <w:r w:rsidRPr="376AA22D">
        <w:rPr>
          <w:rFonts w:eastAsiaTheme="minorEastAsia"/>
          <w:color w:val="333333"/>
        </w:rPr>
        <w:t>Zeldman</w:t>
      </w:r>
      <w:proofErr w:type="spellEnd"/>
      <w:r w:rsidRPr="376AA22D">
        <w:rPr>
          <w:rFonts w:eastAsiaTheme="minorEastAsia"/>
          <w:color w:val="333333"/>
        </w:rPr>
        <w:t xml:space="preserve">, Jeffrey. </w:t>
      </w:r>
      <w:r w:rsidRPr="376AA22D">
        <w:rPr>
          <w:rFonts w:eastAsiaTheme="minorEastAsia"/>
          <w:i/>
          <w:iCs/>
          <w:color w:val="333333"/>
        </w:rPr>
        <w:t>Taking your talent to the web: A guide for the transitioning designer</w:t>
      </w:r>
      <w:r w:rsidRPr="376AA22D">
        <w:rPr>
          <w:rFonts w:eastAsiaTheme="minorEastAsia"/>
          <w:color w:val="333333"/>
        </w:rPr>
        <w:t>. New Riders Publishing, 2001.</w:t>
      </w:r>
    </w:p>
    <w:p w14:paraId="025CF844" w14:textId="6A123FB2" w:rsidR="376AA22D" w:rsidRDefault="5F3A0DE6" w:rsidP="53773206">
      <w:pPr>
        <w:pStyle w:val="ListParagraph"/>
        <w:numPr>
          <w:ilvl w:val="0"/>
          <w:numId w:val="14"/>
        </w:numPr>
        <w:rPr>
          <w:rFonts w:eastAsiaTheme="minorEastAsia"/>
          <w:color w:val="333333"/>
        </w:rPr>
      </w:pPr>
      <w:proofErr w:type="spellStart"/>
      <w:r w:rsidRPr="53773206">
        <w:rPr>
          <w:rFonts w:eastAsiaTheme="minorEastAsia"/>
          <w:color w:val="333333"/>
        </w:rPr>
        <w:t>Migliore</w:t>
      </w:r>
      <w:proofErr w:type="spellEnd"/>
      <w:r w:rsidRPr="53773206">
        <w:rPr>
          <w:rFonts w:eastAsiaTheme="minorEastAsia"/>
          <w:color w:val="333333"/>
        </w:rPr>
        <w:t xml:space="preserve">, Michele, </w:t>
      </w:r>
      <w:proofErr w:type="spellStart"/>
      <w:r w:rsidRPr="53773206">
        <w:rPr>
          <w:rFonts w:eastAsiaTheme="minorEastAsia"/>
          <w:color w:val="333333"/>
        </w:rPr>
        <w:t>Gaspare</w:t>
      </w:r>
      <w:proofErr w:type="spellEnd"/>
      <w:r w:rsidRPr="53773206">
        <w:rPr>
          <w:rFonts w:eastAsiaTheme="minorEastAsia"/>
          <w:color w:val="333333"/>
        </w:rPr>
        <w:t xml:space="preserve"> Novara, and Domenico </w:t>
      </w:r>
      <w:proofErr w:type="spellStart"/>
      <w:r w:rsidRPr="53773206">
        <w:rPr>
          <w:rFonts w:eastAsiaTheme="minorEastAsia"/>
          <w:color w:val="333333"/>
        </w:rPr>
        <w:t>Tegolo</w:t>
      </w:r>
      <w:proofErr w:type="spellEnd"/>
      <w:r w:rsidRPr="53773206">
        <w:rPr>
          <w:rFonts w:eastAsiaTheme="minorEastAsia"/>
          <w:color w:val="333333"/>
        </w:rPr>
        <w:t xml:space="preserve">. "Single neuron binding properties and the magical number 7." </w:t>
      </w:r>
      <w:r w:rsidRPr="53773206">
        <w:rPr>
          <w:rFonts w:eastAsiaTheme="minorEastAsia"/>
          <w:i/>
          <w:iCs/>
          <w:color w:val="333333"/>
        </w:rPr>
        <w:t>Hippocampus</w:t>
      </w:r>
      <w:r w:rsidRPr="53773206">
        <w:rPr>
          <w:rFonts w:eastAsiaTheme="minorEastAsia"/>
          <w:color w:val="333333"/>
        </w:rPr>
        <w:t xml:space="preserve"> 18, no. 11 (2008): 1122-1130.</w:t>
      </w:r>
    </w:p>
    <w:p w14:paraId="4E4E1FCA" w14:textId="423EA8C1" w:rsidR="53773206" w:rsidRDefault="53773206" w:rsidP="53773206">
      <w:pPr>
        <w:pStyle w:val="ListParagraph"/>
        <w:numPr>
          <w:ilvl w:val="0"/>
          <w:numId w:val="14"/>
        </w:numPr>
        <w:rPr>
          <w:color w:val="333333"/>
        </w:rPr>
      </w:pPr>
      <w:proofErr w:type="spellStart"/>
      <w:r w:rsidRPr="53773206">
        <w:t>Allouche</w:t>
      </w:r>
      <w:proofErr w:type="spellEnd"/>
      <w:r w:rsidRPr="53773206">
        <w:t xml:space="preserve">, </w:t>
      </w:r>
      <w:proofErr w:type="spellStart"/>
      <w:r w:rsidRPr="53773206">
        <w:t>Omri</w:t>
      </w:r>
      <w:proofErr w:type="spellEnd"/>
      <w:r w:rsidRPr="53773206">
        <w:t xml:space="preserve">, Asaf </w:t>
      </w:r>
      <w:proofErr w:type="spellStart"/>
      <w:r w:rsidRPr="53773206">
        <w:t>Tsoar</w:t>
      </w:r>
      <w:proofErr w:type="spellEnd"/>
      <w:r w:rsidRPr="53773206">
        <w:t xml:space="preserve">, and Ronen </w:t>
      </w:r>
      <w:proofErr w:type="spellStart"/>
      <w:r w:rsidRPr="53773206">
        <w:t>Kadmon</w:t>
      </w:r>
      <w:proofErr w:type="spellEnd"/>
      <w:r w:rsidRPr="53773206">
        <w:t xml:space="preserve">. "Assessing the accuracy of species distribution models: prevalence, kappa and the true skill statistic (TSS)." </w:t>
      </w:r>
      <w:r w:rsidRPr="53773206">
        <w:rPr>
          <w:i/>
          <w:iCs/>
        </w:rPr>
        <w:t>Journal of applied ecology</w:t>
      </w:r>
      <w:r w:rsidRPr="53773206">
        <w:t xml:space="preserve"> 43, no. 6 (2006): 1223-1232.</w:t>
      </w:r>
    </w:p>
    <w:p w14:paraId="3B8FD04C" w14:textId="30B58433" w:rsidR="53773206" w:rsidRDefault="53773206" w:rsidP="53773206">
      <w:pPr>
        <w:pStyle w:val="ListParagraph"/>
        <w:numPr>
          <w:ilvl w:val="0"/>
          <w:numId w:val="14"/>
        </w:numPr>
        <w:rPr>
          <w:rFonts w:eastAsiaTheme="minorEastAsia"/>
          <w:color w:val="333333"/>
        </w:rPr>
      </w:pPr>
      <w:proofErr w:type="spellStart"/>
      <w:r w:rsidRPr="53773206">
        <w:t>Gorodkin</w:t>
      </w:r>
      <w:proofErr w:type="spellEnd"/>
      <w:r w:rsidRPr="53773206">
        <w:t xml:space="preserve">, Jan. "Comparing two K-category assignments by a K-category correlation coefficient." </w:t>
      </w:r>
      <w:r w:rsidRPr="53773206">
        <w:rPr>
          <w:i/>
          <w:iCs/>
        </w:rPr>
        <w:t>Computational biology and chemistry</w:t>
      </w:r>
      <w:r w:rsidRPr="53773206">
        <w:t xml:space="preserve"> 28, no. 5-6 (2004): 367-374.</w:t>
      </w:r>
    </w:p>
    <w:p w14:paraId="04708CFB" w14:textId="5B3CC7E9" w:rsidR="53773206" w:rsidRDefault="4E9C1587" w:rsidP="4C2EEBE1">
      <w:pPr>
        <w:pStyle w:val="ListParagraph"/>
        <w:numPr>
          <w:ilvl w:val="0"/>
          <w:numId w:val="14"/>
        </w:numPr>
        <w:rPr>
          <w:rFonts w:eastAsiaTheme="minorEastAsia"/>
          <w:color w:val="333333"/>
        </w:rPr>
      </w:pPr>
      <w:proofErr w:type="spellStart"/>
      <w:r w:rsidRPr="4C2EEBE1">
        <w:rPr>
          <w:rFonts w:eastAsiaTheme="minorEastAsia"/>
          <w:color w:val="333333"/>
        </w:rPr>
        <w:t>Pollet</w:t>
      </w:r>
      <w:proofErr w:type="spellEnd"/>
      <w:r w:rsidRPr="4C2EEBE1">
        <w:rPr>
          <w:rFonts w:eastAsiaTheme="minorEastAsia"/>
          <w:color w:val="333333"/>
        </w:rPr>
        <w:t xml:space="preserve">, Thomas V., Gert </w:t>
      </w:r>
      <w:proofErr w:type="spellStart"/>
      <w:r w:rsidRPr="4C2EEBE1">
        <w:rPr>
          <w:rFonts w:eastAsiaTheme="minorEastAsia"/>
          <w:color w:val="333333"/>
        </w:rPr>
        <w:t>Stulp</w:t>
      </w:r>
      <w:proofErr w:type="spellEnd"/>
      <w:r w:rsidRPr="4C2EEBE1">
        <w:rPr>
          <w:rFonts w:eastAsiaTheme="minorEastAsia"/>
          <w:color w:val="333333"/>
        </w:rPr>
        <w:t xml:space="preserve">, S. Peter </w:t>
      </w:r>
      <w:proofErr w:type="spellStart"/>
      <w:r w:rsidRPr="4C2EEBE1">
        <w:rPr>
          <w:rFonts w:eastAsiaTheme="minorEastAsia"/>
          <w:color w:val="333333"/>
        </w:rPr>
        <w:t>Henzi</w:t>
      </w:r>
      <w:proofErr w:type="spellEnd"/>
      <w:r w:rsidRPr="4C2EEBE1">
        <w:rPr>
          <w:rFonts w:eastAsiaTheme="minorEastAsia"/>
          <w:color w:val="333333"/>
        </w:rPr>
        <w:t>, and Louise Barrett. "Taking the aggravation out of data aggregation: A conceptual guide to dealing with statistical issues related to the pooling of individual‐level observational data." American Journal of Primatology 77, no. 7 (2015): 727-740.</w:t>
      </w:r>
    </w:p>
    <w:p w14:paraId="2962BB11" w14:textId="77777777" w:rsidR="00C731F7" w:rsidRDefault="00C731F7" w:rsidP="4C2EEBE1">
      <w:pPr>
        <w:rPr>
          <w:rFonts w:eastAsiaTheme="minorEastAsia"/>
          <w:b/>
          <w:bCs/>
          <w:color w:val="333333"/>
        </w:rPr>
      </w:pPr>
    </w:p>
    <w:p w14:paraId="1C2FFC3D" w14:textId="77777777" w:rsidR="00C731F7" w:rsidRDefault="00C731F7" w:rsidP="4C2EEBE1">
      <w:pPr>
        <w:rPr>
          <w:rFonts w:eastAsiaTheme="minorEastAsia"/>
          <w:b/>
          <w:bCs/>
          <w:color w:val="333333"/>
        </w:rPr>
      </w:pPr>
    </w:p>
    <w:p w14:paraId="426C7940" w14:textId="77777777" w:rsidR="00C731F7" w:rsidRDefault="00C731F7" w:rsidP="4C2EEBE1">
      <w:pPr>
        <w:rPr>
          <w:rFonts w:eastAsiaTheme="minorEastAsia"/>
          <w:b/>
          <w:bCs/>
          <w:color w:val="333333"/>
        </w:rPr>
      </w:pPr>
    </w:p>
    <w:p w14:paraId="493B6083" w14:textId="77777777" w:rsidR="00C731F7" w:rsidRDefault="00C731F7" w:rsidP="4C2EEBE1">
      <w:pPr>
        <w:rPr>
          <w:rFonts w:eastAsiaTheme="minorEastAsia"/>
          <w:b/>
          <w:bCs/>
          <w:color w:val="333333"/>
        </w:rPr>
      </w:pPr>
    </w:p>
    <w:p w14:paraId="3DC71B57" w14:textId="77777777" w:rsidR="00C731F7" w:rsidRDefault="00C731F7" w:rsidP="4C2EEBE1">
      <w:pPr>
        <w:rPr>
          <w:rFonts w:eastAsiaTheme="minorEastAsia"/>
          <w:b/>
          <w:bCs/>
          <w:color w:val="333333"/>
        </w:rPr>
      </w:pPr>
    </w:p>
    <w:p w14:paraId="6FFC16C6" w14:textId="77777777" w:rsidR="00C731F7" w:rsidRDefault="00C731F7" w:rsidP="4C2EEBE1">
      <w:pPr>
        <w:rPr>
          <w:rFonts w:eastAsiaTheme="minorEastAsia"/>
          <w:b/>
          <w:bCs/>
          <w:color w:val="333333"/>
        </w:rPr>
      </w:pPr>
    </w:p>
    <w:p w14:paraId="40A1FEFB" w14:textId="77777777" w:rsidR="00C731F7" w:rsidRDefault="00C731F7" w:rsidP="4C2EEBE1">
      <w:pPr>
        <w:rPr>
          <w:rFonts w:eastAsiaTheme="minorEastAsia"/>
          <w:b/>
          <w:bCs/>
          <w:color w:val="333333"/>
        </w:rPr>
      </w:pPr>
    </w:p>
    <w:p w14:paraId="52EBCA8D" w14:textId="77777777" w:rsidR="00C731F7" w:rsidRDefault="00C731F7" w:rsidP="4C2EEBE1">
      <w:pPr>
        <w:rPr>
          <w:rFonts w:eastAsiaTheme="minorEastAsia"/>
          <w:b/>
          <w:bCs/>
          <w:color w:val="333333"/>
        </w:rPr>
      </w:pPr>
    </w:p>
    <w:p w14:paraId="672F1D82" w14:textId="77777777" w:rsidR="00C731F7" w:rsidRDefault="00C731F7" w:rsidP="4C2EEBE1">
      <w:pPr>
        <w:rPr>
          <w:rFonts w:eastAsiaTheme="minorEastAsia"/>
          <w:b/>
          <w:bCs/>
          <w:color w:val="333333"/>
        </w:rPr>
      </w:pPr>
    </w:p>
    <w:p w14:paraId="34CCC194" w14:textId="77777777" w:rsidR="00C731F7" w:rsidRDefault="00C731F7" w:rsidP="4C2EEBE1">
      <w:pPr>
        <w:rPr>
          <w:rFonts w:eastAsiaTheme="minorEastAsia"/>
          <w:b/>
          <w:bCs/>
          <w:color w:val="333333"/>
        </w:rPr>
      </w:pPr>
    </w:p>
    <w:p w14:paraId="4567DFAA" w14:textId="77777777" w:rsidR="00C731F7" w:rsidRDefault="00C731F7" w:rsidP="4C2EEBE1">
      <w:pPr>
        <w:rPr>
          <w:rFonts w:eastAsiaTheme="minorEastAsia"/>
          <w:b/>
          <w:bCs/>
          <w:color w:val="333333"/>
        </w:rPr>
      </w:pPr>
    </w:p>
    <w:p w14:paraId="395648F3" w14:textId="77777777" w:rsidR="00C731F7" w:rsidRDefault="00C731F7" w:rsidP="4C2EEBE1">
      <w:pPr>
        <w:rPr>
          <w:rFonts w:eastAsiaTheme="minorEastAsia"/>
          <w:b/>
          <w:bCs/>
          <w:color w:val="333333"/>
        </w:rPr>
      </w:pPr>
    </w:p>
    <w:p w14:paraId="3CAAA46C" w14:textId="77777777" w:rsidR="00C731F7" w:rsidRDefault="00C731F7" w:rsidP="4C2EEBE1">
      <w:pPr>
        <w:rPr>
          <w:rFonts w:eastAsiaTheme="minorEastAsia"/>
          <w:b/>
          <w:bCs/>
          <w:color w:val="333333"/>
        </w:rPr>
      </w:pPr>
    </w:p>
    <w:p w14:paraId="3E4584F6" w14:textId="77777777" w:rsidR="00C731F7" w:rsidRDefault="00C731F7" w:rsidP="4C2EEBE1">
      <w:pPr>
        <w:rPr>
          <w:rFonts w:eastAsiaTheme="minorEastAsia"/>
          <w:b/>
          <w:bCs/>
          <w:color w:val="333333"/>
        </w:rPr>
      </w:pPr>
    </w:p>
    <w:p w14:paraId="0F7C6BC2" w14:textId="77777777" w:rsidR="00C731F7" w:rsidRDefault="00C731F7" w:rsidP="4C2EEBE1">
      <w:pPr>
        <w:rPr>
          <w:rFonts w:eastAsiaTheme="minorEastAsia"/>
          <w:b/>
          <w:bCs/>
          <w:color w:val="333333"/>
        </w:rPr>
      </w:pPr>
    </w:p>
    <w:p w14:paraId="062B2C3B" w14:textId="77777777" w:rsidR="00C731F7" w:rsidRDefault="00C731F7" w:rsidP="4C2EEBE1">
      <w:pPr>
        <w:rPr>
          <w:rFonts w:eastAsiaTheme="minorEastAsia"/>
          <w:b/>
          <w:bCs/>
          <w:color w:val="333333"/>
        </w:rPr>
      </w:pPr>
    </w:p>
    <w:p w14:paraId="2DA1842F" w14:textId="77777777" w:rsidR="00C731F7" w:rsidRDefault="00C731F7" w:rsidP="4C2EEBE1">
      <w:pPr>
        <w:rPr>
          <w:rFonts w:eastAsiaTheme="minorEastAsia"/>
          <w:b/>
          <w:bCs/>
          <w:color w:val="333333"/>
        </w:rPr>
      </w:pPr>
    </w:p>
    <w:p w14:paraId="3DF08D2E" w14:textId="2858C4AF" w:rsidR="53773206" w:rsidRDefault="4C2EEBE1" w:rsidP="4C2EEBE1">
      <w:pPr>
        <w:rPr>
          <w:rFonts w:eastAsiaTheme="minorEastAsia"/>
          <w:b/>
          <w:bCs/>
          <w:color w:val="333333"/>
        </w:rPr>
      </w:pPr>
      <w:r w:rsidRPr="4C2EEBE1">
        <w:rPr>
          <w:rFonts w:eastAsiaTheme="minorEastAsia"/>
          <w:b/>
          <w:bCs/>
          <w:color w:val="333333"/>
        </w:rPr>
        <w:lastRenderedPageBreak/>
        <w:t xml:space="preserve">Appendix </w:t>
      </w:r>
      <w:proofErr w:type="gramStart"/>
      <w:r w:rsidRPr="4C2EEBE1">
        <w:rPr>
          <w:rFonts w:eastAsiaTheme="minorEastAsia"/>
          <w:b/>
          <w:bCs/>
          <w:color w:val="333333"/>
        </w:rPr>
        <w:t>I :</w:t>
      </w:r>
      <w:proofErr w:type="gramEnd"/>
      <w:r w:rsidRPr="4C2EEBE1">
        <w:rPr>
          <w:rFonts w:eastAsiaTheme="minorEastAsia"/>
          <w:b/>
          <w:bCs/>
          <w:color w:val="333333"/>
        </w:rPr>
        <w:t xml:space="preserve"> Mathematical Details of Evaluation Metrics</w:t>
      </w:r>
    </w:p>
    <w:p w14:paraId="21CCD692" w14:textId="431EEA42" w:rsidR="4E9C1587" w:rsidRDefault="4E9C1587" w:rsidP="4C2EEBE1">
      <w:pPr>
        <w:rPr>
          <w:rFonts w:ascii="Calibri" w:eastAsia="Calibri" w:hAnsi="Calibri" w:cs="Calibri"/>
        </w:rPr>
      </w:pPr>
      <w:r w:rsidRPr="4C2EEBE1">
        <w:t>Comparison metrics are defined in terms of the confusion matrix elements, True Positive (TP), False Positive (FP), True Negative (TN), and False Negative (FN), as below:</w:t>
      </w:r>
    </w:p>
    <w:tbl>
      <w:tblPr>
        <w:tblStyle w:val="PlainTable4"/>
        <w:tblW w:w="0" w:type="auto"/>
        <w:tblLook w:val="06A0" w:firstRow="1" w:lastRow="0" w:firstColumn="1" w:lastColumn="0" w:noHBand="1" w:noVBand="1"/>
      </w:tblPr>
      <w:tblGrid>
        <w:gridCol w:w="8655"/>
        <w:gridCol w:w="705"/>
      </w:tblGrid>
      <w:tr w:rsidR="4C2EEBE1" w14:paraId="58F0CDF6" w14:textId="77777777" w:rsidTr="4C2EE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5" w:type="dxa"/>
          </w:tcPr>
          <w:p w14:paraId="1A225F16" w14:textId="42359140" w:rsidR="4C2EEBE1" w:rsidRDefault="00F90696" w:rsidP="4C2EEBE1">
            <w:pPr>
              <w:jc w:val="center"/>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m:t>
                </m:r>
                <m:f>
                  <m:fPr>
                    <m:ctrlPr>
                      <w:rPr>
                        <w:rFonts w:ascii="Cambria Math" w:hAnsi="Cambria Math"/>
                      </w:rPr>
                    </m:ctrlPr>
                  </m:fPr>
                  <m:num>
                    <m:r>
                      <m:rPr>
                        <m:sty m:val="bi"/>
                      </m:rPr>
                      <w:rPr>
                        <w:rFonts w:ascii="Cambria Math" w:hAnsi="Cambria Math"/>
                      </w:rPr>
                      <m:t>TP</m:t>
                    </m:r>
                  </m:num>
                  <m:den>
                    <m:r>
                      <m:rPr>
                        <m:sty m:val="bi"/>
                      </m:rPr>
                      <w:rPr>
                        <w:rFonts w:ascii="Cambria Math" w:hAnsi="Cambria Math"/>
                      </w:rPr>
                      <m:t>TP+FP</m:t>
                    </m:r>
                  </m:den>
                </m:f>
              </m:oMath>
            </m:oMathPara>
          </w:p>
        </w:tc>
        <w:tc>
          <w:tcPr>
            <w:tcW w:w="705" w:type="dxa"/>
          </w:tcPr>
          <w:p w14:paraId="3E0BA175" w14:textId="6ADE5D18" w:rsidR="4E9C1587" w:rsidRDefault="4E9C1587" w:rsidP="4C2EEB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4C2EEBE1">
              <w:rPr>
                <w:rFonts w:eastAsiaTheme="minorEastAsia"/>
              </w:rPr>
              <w:t>(1)</w:t>
            </w:r>
          </w:p>
        </w:tc>
      </w:tr>
      <w:tr w:rsidR="4C2EEBE1" w14:paraId="6784F964" w14:textId="77777777" w:rsidTr="4C2EEBE1">
        <w:tc>
          <w:tcPr>
            <w:cnfStyle w:val="001000000000" w:firstRow="0" w:lastRow="0" w:firstColumn="1" w:lastColumn="0" w:oddVBand="0" w:evenVBand="0" w:oddHBand="0" w:evenHBand="0" w:firstRowFirstColumn="0" w:firstRowLastColumn="0" w:lastRowFirstColumn="0" w:lastRowLastColumn="0"/>
            <w:tcW w:w="8655" w:type="dxa"/>
          </w:tcPr>
          <w:p w14:paraId="09C36A66" w14:textId="5DE7B07F" w:rsidR="4C2EEBE1" w:rsidRDefault="00F90696" w:rsidP="4C2EEBE1">
            <w:pPr>
              <w:jc w:val="center"/>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m:t>
                </m:r>
                <m:f>
                  <m:fPr>
                    <m:ctrlPr>
                      <w:rPr>
                        <w:rFonts w:ascii="Cambria Math" w:hAnsi="Cambria Math"/>
                      </w:rPr>
                    </m:ctrlPr>
                  </m:fPr>
                  <m:num>
                    <m:r>
                      <m:rPr>
                        <m:sty m:val="bi"/>
                      </m:rPr>
                      <w:rPr>
                        <w:rFonts w:ascii="Cambria Math" w:hAnsi="Cambria Math"/>
                      </w:rPr>
                      <m:t>TN</m:t>
                    </m:r>
                  </m:num>
                  <m:den>
                    <m:r>
                      <m:rPr>
                        <m:sty m:val="bi"/>
                      </m:rPr>
                      <w:rPr>
                        <w:rFonts w:ascii="Cambria Math" w:hAnsi="Cambria Math"/>
                      </w:rPr>
                      <m:t>TN+FN</m:t>
                    </m:r>
                  </m:den>
                </m:f>
              </m:oMath>
            </m:oMathPara>
          </w:p>
        </w:tc>
        <w:tc>
          <w:tcPr>
            <w:tcW w:w="705" w:type="dxa"/>
          </w:tcPr>
          <w:p w14:paraId="18B04985" w14:textId="443CE7D8" w:rsidR="4E9C1587" w:rsidRDefault="4E9C1587" w:rsidP="4C2EEBE1">
            <w:pPr>
              <w:cnfStyle w:val="000000000000" w:firstRow="0" w:lastRow="0" w:firstColumn="0" w:lastColumn="0" w:oddVBand="0" w:evenVBand="0" w:oddHBand="0" w:evenHBand="0" w:firstRowFirstColumn="0" w:firstRowLastColumn="0" w:lastRowFirstColumn="0" w:lastRowLastColumn="0"/>
              <w:rPr>
                <w:rFonts w:eastAsiaTheme="minorEastAsia"/>
                <w:b/>
                <w:bCs/>
              </w:rPr>
            </w:pPr>
            <w:r w:rsidRPr="4C2EEBE1">
              <w:rPr>
                <w:rFonts w:eastAsiaTheme="minorEastAsia"/>
                <w:b/>
                <w:bCs/>
              </w:rPr>
              <w:t>(2)</w:t>
            </w:r>
          </w:p>
        </w:tc>
      </w:tr>
      <w:tr w:rsidR="4C2EEBE1" w14:paraId="249BDFD9" w14:textId="77777777" w:rsidTr="4C2EEBE1">
        <w:tc>
          <w:tcPr>
            <w:cnfStyle w:val="001000000000" w:firstRow="0" w:lastRow="0" w:firstColumn="1" w:lastColumn="0" w:oddVBand="0" w:evenVBand="0" w:oddHBand="0" w:evenHBand="0" w:firstRowFirstColumn="0" w:firstRowLastColumn="0" w:lastRowFirstColumn="0" w:lastRowLastColumn="0"/>
            <w:tcW w:w="8655" w:type="dxa"/>
          </w:tcPr>
          <w:p w14:paraId="7E644559" w14:textId="6A3BEFCE" w:rsidR="4C2EEBE1" w:rsidRDefault="4C2EEBE1" w:rsidP="4C2EEBE1">
            <w:pPr>
              <w:jc w:val="center"/>
            </w:pPr>
            <m:oMathPara>
              <m:oMath>
                <m:r>
                  <m:rPr>
                    <m:sty m:val="bi"/>
                  </m:rPr>
                  <w:rPr>
                    <w:rFonts w:ascii="Cambria Math" w:hAnsi="Cambria Math"/>
                  </w:rPr>
                  <m:t>TSS=</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-1</m:t>
                </m:r>
              </m:oMath>
            </m:oMathPara>
          </w:p>
        </w:tc>
        <w:tc>
          <w:tcPr>
            <w:tcW w:w="705" w:type="dxa"/>
          </w:tcPr>
          <w:p w14:paraId="07CE114A" w14:textId="1D77CAB8" w:rsidR="4E9C1587" w:rsidRDefault="4E9C1587" w:rsidP="4C2EEBE1">
            <w:pPr>
              <w:cnfStyle w:val="000000000000" w:firstRow="0" w:lastRow="0" w:firstColumn="0" w:lastColumn="0" w:oddVBand="0" w:evenVBand="0" w:oddHBand="0" w:evenHBand="0" w:firstRowFirstColumn="0" w:firstRowLastColumn="0" w:lastRowFirstColumn="0" w:lastRowLastColumn="0"/>
              <w:rPr>
                <w:rFonts w:eastAsiaTheme="minorEastAsia"/>
                <w:b/>
                <w:bCs/>
              </w:rPr>
            </w:pPr>
            <w:r w:rsidRPr="4C2EEBE1">
              <w:rPr>
                <w:rFonts w:eastAsiaTheme="minorEastAsia"/>
                <w:b/>
                <w:bCs/>
              </w:rPr>
              <w:t>(3)</w:t>
            </w:r>
          </w:p>
        </w:tc>
      </w:tr>
      <w:tr w:rsidR="4C2EEBE1" w14:paraId="2DABCC64" w14:textId="77777777" w:rsidTr="4C2EEBE1">
        <w:tc>
          <w:tcPr>
            <w:cnfStyle w:val="001000000000" w:firstRow="0" w:lastRow="0" w:firstColumn="1" w:lastColumn="0" w:oddVBand="0" w:evenVBand="0" w:oddHBand="0" w:evenHBand="0" w:firstRowFirstColumn="0" w:firstRowLastColumn="0" w:lastRowFirstColumn="0" w:lastRowLastColumn="0"/>
            <w:tcW w:w="8655" w:type="dxa"/>
          </w:tcPr>
          <w:p w14:paraId="115CD296" w14:textId="5FC59AFE" w:rsidR="4C2EEBE1" w:rsidRDefault="4C2EEBE1" w:rsidP="4C2EEBE1">
            <w:pPr>
              <w:jc w:val="center"/>
            </w:pPr>
            <m:oMathPara>
              <m:oMath>
                <m:r>
                  <m:rPr>
                    <m:sty m:val="bi"/>
                  </m:rPr>
                  <w:rPr>
                    <w:rFonts w:ascii="Cambria Math" w:hAnsi="Cambria Math"/>
                  </w:rPr>
                  <m:t>TSS=</m:t>
                </m:r>
                <m:f>
                  <m:fPr>
                    <m:ctrlPr>
                      <w:rPr>
                        <w:rFonts w:ascii="Cambria Math" w:hAnsi="Cambria Math"/>
                      </w:rPr>
                    </m:ctrlPr>
                  </m:fPr>
                  <m:num>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-1</m:t>
                    </m:r>
                  </m:num>
                  <m:den>
                    <m:rad>
                      <m:radPr>
                        <m:degHide m:val="1"/>
                        <m:ctrlPr>
                          <w:rPr>
                            <w:rFonts w:ascii="Cambria Math" w:hAnsi="Cambria Math"/>
                          </w:rPr>
                        </m:ctrlPr>
                      </m:radPr>
                      <m:deg/>
                      <m:e>
                        <m:r>
                          <m:rPr>
                            <m:sty m:val="bi"/>
                          </m:rPr>
                          <w:rPr>
                            <w:rFonts w:ascii="Cambria Math" w:hAnsi="Cambria Math"/>
                          </w:rPr>
                          <m:t>TN.FN+TN.FP+TP.FN+TP.FP</m:t>
                        </m:r>
                      </m:e>
                    </m:rad>
                  </m:den>
                </m:f>
              </m:oMath>
            </m:oMathPara>
          </w:p>
        </w:tc>
        <w:tc>
          <w:tcPr>
            <w:tcW w:w="705" w:type="dxa"/>
          </w:tcPr>
          <w:p w14:paraId="3BF93F88" w14:textId="17314998" w:rsidR="4E9C1587" w:rsidRDefault="4E9C1587" w:rsidP="4C2EEBE1">
            <w:pPr>
              <w:cnfStyle w:val="000000000000" w:firstRow="0" w:lastRow="0" w:firstColumn="0" w:lastColumn="0" w:oddVBand="0" w:evenVBand="0" w:oddHBand="0" w:evenHBand="0" w:firstRowFirstColumn="0" w:firstRowLastColumn="0" w:lastRowFirstColumn="0" w:lastRowLastColumn="0"/>
              <w:rPr>
                <w:rFonts w:eastAsiaTheme="minorEastAsia"/>
                <w:b/>
                <w:bCs/>
              </w:rPr>
            </w:pPr>
            <w:r w:rsidRPr="4C2EEBE1">
              <w:rPr>
                <w:rFonts w:eastAsiaTheme="minorEastAsia"/>
                <w:b/>
                <w:bCs/>
              </w:rPr>
              <w:t>(4)</w:t>
            </w:r>
          </w:p>
        </w:tc>
      </w:tr>
    </w:tbl>
    <w:p w14:paraId="15164288" w14:textId="00470F80" w:rsidR="4C2EEBE1" w:rsidRDefault="4C2EEBE1" w:rsidP="4C2EEBE1">
      <w:pPr>
        <w:rPr>
          <w:rFonts w:eastAsiaTheme="minorEastAsia"/>
          <w:color w:val="333333"/>
        </w:rPr>
      </w:pPr>
    </w:p>
    <w:p w14:paraId="28C6F12B" w14:textId="01A753E9" w:rsidR="4C2EEBE1" w:rsidRDefault="4C2EEBE1" w:rsidP="4C2EEBE1">
      <w:pPr>
        <w:rPr>
          <w:rFonts w:eastAsiaTheme="minorEastAsia"/>
          <w:b/>
          <w:bCs/>
          <w:color w:val="333333"/>
        </w:rPr>
      </w:pPr>
      <w:r w:rsidRPr="4C2EEBE1">
        <w:rPr>
          <w:rFonts w:eastAsiaTheme="minorEastAsia"/>
          <w:b/>
          <w:bCs/>
          <w:color w:val="333333"/>
        </w:rPr>
        <w:t xml:space="preserve">Appendix </w:t>
      </w:r>
      <w:proofErr w:type="gramStart"/>
      <w:r w:rsidRPr="4C2EEBE1">
        <w:rPr>
          <w:rFonts w:eastAsiaTheme="minorEastAsia"/>
          <w:b/>
          <w:bCs/>
          <w:color w:val="333333"/>
        </w:rPr>
        <w:t>II :</w:t>
      </w:r>
      <w:proofErr w:type="gramEnd"/>
      <w:r w:rsidRPr="4C2EEBE1">
        <w:rPr>
          <w:rFonts w:eastAsiaTheme="minorEastAsia"/>
          <w:b/>
          <w:bCs/>
          <w:color w:val="333333"/>
        </w:rPr>
        <w:t xml:space="preserve"> Derived Health Outcome Categories for the Single Response Model</w:t>
      </w:r>
    </w:p>
    <w:tbl>
      <w:tblPr>
        <w:tblStyle w:val="TableGrid"/>
        <w:tblW w:w="0" w:type="auto"/>
        <w:tblLook w:val="04A0" w:firstRow="1" w:lastRow="0" w:firstColumn="1" w:lastColumn="0" w:noHBand="0" w:noVBand="1"/>
      </w:tblPr>
      <w:tblGrid>
        <w:gridCol w:w="2205"/>
        <w:gridCol w:w="780"/>
        <w:gridCol w:w="795"/>
        <w:gridCol w:w="810"/>
        <w:gridCol w:w="2325"/>
        <w:gridCol w:w="810"/>
        <w:gridCol w:w="660"/>
        <w:gridCol w:w="945"/>
      </w:tblGrid>
      <w:tr w:rsidR="4C2EEBE1" w14:paraId="6C0A3C5E" w14:textId="77777777" w:rsidTr="4C2EEBE1">
        <w:tc>
          <w:tcPr>
            <w:tcW w:w="2205" w:type="dxa"/>
            <w:tcBorders>
              <w:top w:val="single" w:sz="8" w:space="0" w:color="auto"/>
              <w:left w:val="single" w:sz="8" w:space="0" w:color="auto"/>
              <w:bottom w:val="single" w:sz="8" w:space="0" w:color="auto"/>
              <w:right w:val="single" w:sz="8" w:space="0" w:color="auto"/>
            </w:tcBorders>
          </w:tcPr>
          <w:p w14:paraId="2DD68E2E" w14:textId="55F7715F" w:rsidR="4E9C1587" w:rsidRDefault="4E9C1587" w:rsidP="4C2EEBE1">
            <w:pPr>
              <w:rPr>
                <w:b/>
                <w:bCs/>
              </w:rPr>
            </w:pPr>
            <w:r w:rsidRPr="4C2EEBE1">
              <w:rPr>
                <w:b/>
                <w:bCs/>
              </w:rPr>
              <w:t>Category</w:t>
            </w:r>
          </w:p>
        </w:tc>
        <w:tc>
          <w:tcPr>
            <w:tcW w:w="780" w:type="dxa"/>
            <w:tcBorders>
              <w:top w:val="single" w:sz="8" w:space="0" w:color="auto"/>
              <w:left w:val="single" w:sz="8" w:space="0" w:color="auto"/>
              <w:bottom w:val="single" w:sz="8" w:space="0" w:color="auto"/>
              <w:right w:val="single" w:sz="8" w:space="0" w:color="auto"/>
            </w:tcBorders>
          </w:tcPr>
          <w:p w14:paraId="7BDA667A" w14:textId="3D464D6D" w:rsidR="4E9C1587" w:rsidRDefault="4E9C1587" w:rsidP="4C2EEBE1">
            <w:pPr>
              <w:rPr>
                <w:b/>
                <w:bCs/>
              </w:rPr>
            </w:pPr>
            <w:r w:rsidRPr="4C2EEBE1">
              <w:rPr>
                <w:b/>
                <w:bCs/>
              </w:rPr>
              <w:t>Hosp.</w:t>
            </w:r>
          </w:p>
        </w:tc>
        <w:tc>
          <w:tcPr>
            <w:tcW w:w="795" w:type="dxa"/>
            <w:tcBorders>
              <w:top w:val="single" w:sz="8" w:space="0" w:color="auto"/>
              <w:left w:val="single" w:sz="8" w:space="0" w:color="auto"/>
              <w:bottom w:val="single" w:sz="8" w:space="0" w:color="auto"/>
              <w:right w:val="single" w:sz="8" w:space="0" w:color="auto"/>
            </w:tcBorders>
          </w:tcPr>
          <w:p w14:paraId="5C761697" w14:textId="084AAE03" w:rsidR="4E9C1587" w:rsidRDefault="4E9C1587" w:rsidP="4C2EEBE1">
            <w:pPr>
              <w:rPr>
                <w:b/>
                <w:bCs/>
              </w:rPr>
            </w:pPr>
            <w:r w:rsidRPr="4C2EEBE1">
              <w:rPr>
                <w:b/>
                <w:bCs/>
              </w:rPr>
              <w:t>ICU</w:t>
            </w:r>
          </w:p>
        </w:tc>
        <w:tc>
          <w:tcPr>
            <w:tcW w:w="810" w:type="dxa"/>
            <w:tcBorders>
              <w:top w:val="single" w:sz="8" w:space="0" w:color="auto"/>
              <w:left w:val="single" w:sz="8" w:space="0" w:color="auto"/>
              <w:bottom w:val="single" w:sz="8" w:space="0" w:color="auto"/>
              <w:right w:val="single" w:sz="8" w:space="0" w:color="auto"/>
            </w:tcBorders>
          </w:tcPr>
          <w:p w14:paraId="41EC9D2E" w14:textId="2020399B" w:rsidR="4E9C1587" w:rsidRDefault="4E9C1587" w:rsidP="4C2EEBE1">
            <w:pPr>
              <w:rPr>
                <w:b/>
                <w:bCs/>
              </w:rPr>
            </w:pPr>
            <w:r w:rsidRPr="4C2EEBE1">
              <w:rPr>
                <w:b/>
                <w:bCs/>
              </w:rPr>
              <w:t>Death</w:t>
            </w:r>
          </w:p>
        </w:tc>
        <w:tc>
          <w:tcPr>
            <w:tcW w:w="2325" w:type="dxa"/>
            <w:tcBorders>
              <w:top w:val="single" w:sz="8" w:space="0" w:color="auto"/>
              <w:left w:val="single" w:sz="8" w:space="0" w:color="auto"/>
              <w:bottom w:val="single" w:sz="8" w:space="0" w:color="auto"/>
              <w:right w:val="single" w:sz="8" w:space="0" w:color="auto"/>
            </w:tcBorders>
          </w:tcPr>
          <w:p w14:paraId="4C5B5817" w14:textId="1CB5FC2F" w:rsidR="4E9C1587" w:rsidRDefault="4E9C1587" w:rsidP="4C2EEBE1">
            <w:pPr>
              <w:rPr>
                <w:b/>
                <w:bCs/>
              </w:rPr>
            </w:pPr>
            <w:r w:rsidRPr="4C2EEBE1">
              <w:rPr>
                <w:b/>
                <w:bCs/>
              </w:rPr>
              <w:t>Category</w:t>
            </w:r>
          </w:p>
        </w:tc>
        <w:tc>
          <w:tcPr>
            <w:tcW w:w="810" w:type="dxa"/>
            <w:tcBorders>
              <w:top w:val="single" w:sz="8" w:space="0" w:color="auto"/>
              <w:left w:val="single" w:sz="8" w:space="0" w:color="auto"/>
              <w:bottom w:val="single" w:sz="8" w:space="0" w:color="auto"/>
              <w:right w:val="single" w:sz="8" w:space="0" w:color="auto"/>
            </w:tcBorders>
          </w:tcPr>
          <w:p w14:paraId="677743BA" w14:textId="3F25AE1D" w:rsidR="4E9C1587" w:rsidRDefault="4E9C1587" w:rsidP="4C2EEBE1">
            <w:pPr>
              <w:rPr>
                <w:b/>
                <w:bCs/>
              </w:rPr>
            </w:pPr>
            <w:r w:rsidRPr="4C2EEBE1">
              <w:rPr>
                <w:b/>
                <w:bCs/>
              </w:rPr>
              <w:t>Hosp.</w:t>
            </w:r>
          </w:p>
        </w:tc>
        <w:tc>
          <w:tcPr>
            <w:tcW w:w="660" w:type="dxa"/>
            <w:tcBorders>
              <w:top w:val="single" w:sz="8" w:space="0" w:color="auto"/>
              <w:left w:val="single" w:sz="8" w:space="0" w:color="auto"/>
              <w:bottom w:val="single" w:sz="8" w:space="0" w:color="auto"/>
              <w:right w:val="single" w:sz="8" w:space="0" w:color="auto"/>
            </w:tcBorders>
          </w:tcPr>
          <w:p w14:paraId="1BF7B8E3" w14:textId="3ED83126" w:rsidR="4E9C1587" w:rsidRDefault="4E9C1587" w:rsidP="4C2EEBE1">
            <w:pPr>
              <w:rPr>
                <w:b/>
                <w:bCs/>
              </w:rPr>
            </w:pPr>
            <w:r w:rsidRPr="4C2EEBE1">
              <w:rPr>
                <w:b/>
                <w:bCs/>
              </w:rPr>
              <w:t>ICU</w:t>
            </w:r>
          </w:p>
        </w:tc>
        <w:tc>
          <w:tcPr>
            <w:tcW w:w="945" w:type="dxa"/>
            <w:tcBorders>
              <w:top w:val="single" w:sz="8" w:space="0" w:color="auto"/>
              <w:left w:val="single" w:sz="8" w:space="0" w:color="auto"/>
              <w:bottom w:val="single" w:sz="8" w:space="0" w:color="auto"/>
              <w:right w:val="single" w:sz="8" w:space="0" w:color="auto"/>
            </w:tcBorders>
          </w:tcPr>
          <w:p w14:paraId="5DD5E911" w14:textId="7007DA2E" w:rsidR="4E9C1587" w:rsidRDefault="4E9C1587" w:rsidP="4C2EEBE1">
            <w:pPr>
              <w:rPr>
                <w:b/>
                <w:bCs/>
              </w:rPr>
            </w:pPr>
            <w:r w:rsidRPr="4C2EEBE1">
              <w:rPr>
                <w:b/>
                <w:bCs/>
              </w:rPr>
              <w:t>Death</w:t>
            </w:r>
          </w:p>
        </w:tc>
      </w:tr>
      <w:tr w:rsidR="4C2EEBE1" w14:paraId="6CAD44D4" w14:textId="77777777" w:rsidTr="4C2EEBE1">
        <w:tc>
          <w:tcPr>
            <w:tcW w:w="2205" w:type="dxa"/>
            <w:tcBorders>
              <w:top w:val="single" w:sz="8" w:space="0" w:color="auto"/>
              <w:left w:val="single" w:sz="8" w:space="0" w:color="auto"/>
              <w:bottom w:val="single" w:sz="8" w:space="0" w:color="auto"/>
              <w:right w:val="single" w:sz="8" w:space="0" w:color="auto"/>
            </w:tcBorders>
          </w:tcPr>
          <w:p w14:paraId="0A9B337C" w14:textId="61608E9A" w:rsidR="4E9C1587" w:rsidRDefault="4E9C1587" w:rsidP="4C2EEBE1">
            <w:pPr>
              <w:rPr>
                <w:b/>
                <w:bCs/>
              </w:rPr>
            </w:pPr>
            <w:r w:rsidRPr="4C2EEBE1">
              <w:rPr>
                <w:b/>
                <w:bCs/>
              </w:rPr>
              <w:t>No health Risk</w:t>
            </w:r>
          </w:p>
        </w:tc>
        <w:tc>
          <w:tcPr>
            <w:tcW w:w="780" w:type="dxa"/>
            <w:tcBorders>
              <w:top w:val="single" w:sz="8" w:space="0" w:color="auto"/>
              <w:left w:val="single" w:sz="8" w:space="0" w:color="auto"/>
              <w:bottom w:val="single" w:sz="8" w:space="0" w:color="auto"/>
              <w:right w:val="single" w:sz="8" w:space="0" w:color="auto"/>
            </w:tcBorders>
          </w:tcPr>
          <w:p w14:paraId="64281B43" w14:textId="76F495C8" w:rsidR="4C2EEBE1" w:rsidRDefault="4C2EEBE1" w:rsidP="4C2EEBE1"/>
        </w:tc>
        <w:tc>
          <w:tcPr>
            <w:tcW w:w="795" w:type="dxa"/>
            <w:tcBorders>
              <w:top w:val="single" w:sz="8" w:space="0" w:color="auto"/>
              <w:left w:val="single" w:sz="8" w:space="0" w:color="auto"/>
              <w:bottom w:val="single" w:sz="8" w:space="0" w:color="auto"/>
              <w:right w:val="single" w:sz="8" w:space="0" w:color="auto"/>
            </w:tcBorders>
          </w:tcPr>
          <w:p w14:paraId="7BE95750" w14:textId="7A757D9B" w:rsidR="4C2EEBE1" w:rsidRDefault="4C2EEBE1" w:rsidP="4C2EEBE1"/>
        </w:tc>
        <w:tc>
          <w:tcPr>
            <w:tcW w:w="810" w:type="dxa"/>
            <w:tcBorders>
              <w:top w:val="single" w:sz="8" w:space="0" w:color="auto"/>
              <w:left w:val="single" w:sz="8" w:space="0" w:color="auto"/>
              <w:bottom w:val="single" w:sz="8" w:space="0" w:color="auto"/>
              <w:right w:val="single" w:sz="8" w:space="0" w:color="auto"/>
            </w:tcBorders>
          </w:tcPr>
          <w:p w14:paraId="7B449299" w14:textId="7F8C1B64" w:rsidR="4E9C1587" w:rsidRDefault="4E9C1587" w:rsidP="4C2EEBE1">
            <w:r>
              <w:t xml:space="preserve"> X</w:t>
            </w:r>
          </w:p>
        </w:tc>
        <w:tc>
          <w:tcPr>
            <w:tcW w:w="2325" w:type="dxa"/>
            <w:tcBorders>
              <w:top w:val="single" w:sz="8" w:space="0" w:color="auto"/>
              <w:left w:val="single" w:sz="8" w:space="0" w:color="auto"/>
              <w:bottom w:val="single" w:sz="8" w:space="0" w:color="auto"/>
              <w:right w:val="single" w:sz="8" w:space="0" w:color="auto"/>
            </w:tcBorders>
          </w:tcPr>
          <w:p w14:paraId="122B96FD" w14:textId="0546EB71" w:rsidR="4E9C1587" w:rsidRDefault="4E9C1587" w:rsidP="4C2EEBE1">
            <w:pPr>
              <w:rPr>
                <w:b/>
                <w:bCs/>
              </w:rPr>
            </w:pPr>
            <w:r w:rsidRPr="4C2EEBE1">
              <w:rPr>
                <w:b/>
                <w:bCs/>
              </w:rPr>
              <w:t>Death Risk</w:t>
            </w:r>
          </w:p>
        </w:tc>
        <w:tc>
          <w:tcPr>
            <w:tcW w:w="810" w:type="dxa"/>
            <w:tcBorders>
              <w:top w:val="single" w:sz="8" w:space="0" w:color="auto"/>
              <w:left w:val="single" w:sz="8" w:space="0" w:color="auto"/>
              <w:bottom w:val="single" w:sz="8" w:space="0" w:color="auto"/>
              <w:right w:val="single" w:sz="8" w:space="0" w:color="auto"/>
            </w:tcBorders>
          </w:tcPr>
          <w:p w14:paraId="52E146B2" w14:textId="52EA82CD" w:rsidR="4C2EEBE1" w:rsidRDefault="4C2EEBE1" w:rsidP="4C2EEBE1"/>
        </w:tc>
        <w:tc>
          <w:tcPr>
            <w:tcW w:w="660" w:type="dxa"/>
            <w:tcBorders>
              <w:top w:val="single" w:sz="8" w:space="0" w:color="auto"/>
              <w:left w:val="single" w:sz="8" w:space="0" w:color="auto"/>
              <w:bottom w:val="single" w:sz="8" w:space="0" w:color="auto"/>
              <w:right w:val="single" w:sz="8" w:space="0" w:color="auto"/>
            </w:tcBorders>
          </w:tcPr>
          <w:p w14:paraId="5672D356" w14:textId="529A41E4" w:rsidR="4C2EEBE1" w:rsidRDefault="4C2EEBE1" w:rsidP="4C2EEBE1"/>
        </w:tc>
        <w:tc>
          <w:tcPr>
            <w:tcW w:w="945" w:type="dxa"/>
            <w:tcBorders>
              <w:top w:val="single" w:sz="8" w:space="0" w:color="auto"/>
              <w:left w:val="single" w:sz="8" w:space="0" w:color="auto"/>
              <w:bottom w:val="single" w:sz="8" w:space="0" w:color="auto"/>
              <w:right w:val="single" w:sz="8" w:space="0" w:color="auto"/>
            </w:tcBorders>
          </w:tcPr>
          <w:p w14:paraId="5436E250" w14:textId="7369EC50" w:rsidR="4E9C1587" w:rsidRDefault="4E9C1587" w:rsidP="4C2EEBE1">
            <w:r>
              <w:t xml:space="preserve"> X</w:t>
            </w:r>
          </w:p>
        </w:tc>
      </w:tr>
      <w:tr w:rsidR="4C2EEBE1" w14:paraId="35B25F69" w14:textId="77777777" w:rsidTr="4C2EEBE1">
        <w:tc>
          <w:tcPr>
            <w:tcW w:w="2205" w:type="dxa"/>
            <w:tcBorders>
              <w:top w:val="single" w:sz="8" w:space="0" w:color="auto"/>
              <w:left w:val="single" w:sz="8" w:space="0" w:color="auto"/>
              <w:bottom w:val="single" w:sz="8" w:space="0" w:color="auto"/>
              <w:right w:val="single" w:sz="8" w:space="0" w:color="auto"/>
            </w:tcBorders>
          </w:tcPr>
          <w:p w14:paraId="1BECD543" w14:textId="104F2CA1" w:rsidR="4E9C1587" w:rsidRDefault="4E9C1587" w:rsidP="4C2EEBE1">
            <w:pPr>
              <w:rPr>
                <w:b/>
                <w:bCs/>
              </w:rPr>
            </w:pPr>
            <w:r w:rsidRPr="4C2EEBE1">
              <w:rPr>
                <w:b/>
                <w:bCs/>
              </w:rPr>
              <w:t>Hospitalization Risk</w:t>
            </w:r>
          </w:p>
        </w:tc>
        <w:tc>
          <w:tcPr>
            <w:tcW w:w="780" w:type="dxa"/>
            <w:tcBorders>
              <w:top w:val="single" w:sz="8" w:space="0" w:color="auto"/>
              <w:left w:val="single" w:sz="8" w:space="0" w:color="auto"/>
              <w:bottom w:val="single" w:sz="8" w:space="0" w:color="auto"/>
              <w:right w:val="single" w:sz="8" w:space="0" w:color="auto"/>
            </w:tcBorders>
          </w:tcPr>
          <w:p w14:paraId="0D283EAB" w14:textId="078C0F14" w:rsidR="4E9C1587" w:rsidRDefault="4E9C1587" w:rsidP="4C2EEBE1">
            <w:r>
              <w:t xml:space="preserve"> X</w:t>
            </w:r>
          </w:p>
        </w:tc>
        <w:tc>
          <w:tcPr>
            <w:tcW w:w="795" w:type="dxa"/>
            <w:tcBorders>
              <w:top w:val="single" w:sz="8" w:space="0" w:color="auto"/>
              <w:left w:val="single" w:sz="8" w:space="0" w:color="auto"/>
              <w:bottom w:val="single" w:sz="8" w:space="0" w:color="auto"/>
              <w:right w:val="single" w:sz="8" w:space="0" w:color="auto"/>
            </w:tcBorders>
          </w:tcPr>
          <w:p w14:paraId="72573959" w14:textId="3EEEBCED" w:rsidR="4C2EEBE1" w:rsidRDefault="4C2EEBE1" w:rsidP="4C2EEBE1"/>
        </w:tc>
        <w:tc>
          <w:tcPr>
            <w:tcW w:w="810" w:type="dxa"/>
            <w:tcBorders>
              <w:top w:val="single" w:sz="8" w:space="0" w:color="auto"/>
              <w:left w:val="single" w:sz="8" w:space="0" w:color="auto"/>
              <w:bottom w:val="single" w:sz="8" w:space="0" w:color="auto"/>
              <w:right w:val="single" w:sz="8" w:space="0" w:color="auto"/>
            </w:tcBorders>
          </w:tcPr>
          <w:p w14:paraId="785363D9" w14:textId="162C0356" w:rsidR="4C2EEBE1" w:rsidRDefault="4C2EEBE1" w:rsidP="4C2EEBE1"/>
        </w:tc>
        <w:tc>
          <w:tcPr>
            <w:tcW w:w="2325" w:type="dxa"/>
            <w:tcBorders>
              <w:top w:val="single" w:sz="8" w:space="0" w:color="auto"/>
              <w:left w:val="single" w:sz="8" w:space="0" w:color="auto"/>
              <w:bottom w:val="single" w:sz="8" w:space="0" w:color="auto"/>
              <w:right w:val="single" w:sz="8" w:space="0" w:color="auto"/>
            </w:tcBorders>
          </w:tcPr>
          <w:p w14:paraId="2397C938" w14:textId="64A4742C" w:rsidR="4E9C1587" w:rsidRDefault="4E9C1587" w:rsidP="4C2EEBE1">
            <w:pPr>
              <w:rPr>
                <w:b/>
                <w:bCs/>
              </w:rPr>
            </w:pPr>
            <w:r w:rsidRPr="4C2EEBE1">
              <w:rPr>
                <w:b/>
                <w:bCs/>
              </w:rPr>
              <w:t>Death Risk: Hosp.</w:t>
            </w:r>
          </w:p>
        </w:tc>
        <w:tc>
          <w:tcPr>
            <w:tcW w:w="810" w:type="dxa"/>
            <w:tcBorders>
              <w:top w:val="single" w:sz="8" w:space="0" w:color="auto"/>
              <w:left w:val="single" w:sz="8" w:space="0" w:color="auto"/>
              <w:bottom w:val="single" w:sz="8" w:space="0" w:color="auto"/>
              <w:right w:val="single" w:sz="8" w:space="0" w:color="auto"/>
            </w:tcBorders>
          </w:tcPr>
          <w:p w14:paraId="38CF384D" w14:textId="1E676E27" w:rsidR="4E9C1587" w:rsidRDefault="4E9C1587" w:rsidP="4C2EEBE1">
            <w:r>
              <w:t xml:space="preserve"> X</w:t>
            </w:r>
          </w:p>
        </w:tc>
        <w:tc>
          <w:tcPr>
            <w:tcW w:w="660" w:type="dxa"/>
            <w:tcBorders>
              <w:top w:val="single" w:sz="8" w:space="0" w:color="auto"/>
              <w:left w:val="single" w:sz="8" w:space="0" w:color="auto"/>
              <w:bottom w:val="single" w:sz="8" w:space="0" w:color="auto"/>
              <w:right w:val="single" w:sz="8" w:space="0" w:color="auto"/>
            </w:tcBorders>
          </w:tcPr>
          <w:p w14:paraId="346973D9" w14:textId="127A348B" w:rsidR="4C2EEBE1" w:rsidRDefault="4C2EEBE1" w:rsidP="4C2EEBE1"/>
        </w:tc>
        <w:tc>
          <w:tcPr>
            <w:tcW w:w="945" w:type="dxa"/>
            <w:tcBorders>
              <w:top w:val="single" w:sz="8" w:space="0" w:color="auto"/>
              <w:left w:val="single" w:sz="8" w:space="0" w:color="auto"/>
              <w:bottom w:val="single" w:sz="8" w:space="0" w:color="auto"/>
              <w:right w:val="single" w:sz="8" w:space="0" w:color="auto"/>
            </w:tcBorders>
          </w:tcPr>
          <w:p w14:paraId="1734B1EE" w14:textId="457DC8B6" w:rsidR="4E9C1587" w:rsidRDefault="4E9C1587" w:rsidP="4C2EEBE1">
            <w:r>
              <w:t xml:space="preserve"> X</w:t>
            </w:r>
          </w:p>
        </w:tc>
      </w:tr>
      <w:tr w:rsidR="4C2EEBE1" w14:paraId="0D040ED7" w14:textId="77777777" w:rsidTr="4C2EEBE1">
        <w:tc>
          <w:tcPr>
            <w:tcW w:w="2205" w:type="dxa"/>
            <w:tcBorders>
              <w:top w:val="single" w:sz="8" w:space="0" w:color="auto"/>
              <w:left w:val="single" w:sz="8" w:space="0" w:color="auto"/>
              <w:bottom w:val="single" w:sz="8" w:space="0" w:color="auto"/>
              <w:right w:val="single" w:sz="8" w:space="0" w:color="auto"/>
            </w:tcBorders>
          </w:tcPr>
          <w:p w14:paraId="20C84589" w14:textId="5261C51C" w:rsidR="4E9C1587" w:rsidRDefault="4E9C1587" w:rsidP="4C2EEBE1">
            <w:pPr>
              <w:rPr>
                <w:b/>
                <w:bCs/>
              </w:rPr>
            </w:pPr>
            <w:r w:rsidRPr="4C2EEBE1">
              <w:rPr>
                <w:b/>
                <w:bCs/>
              </w:rPr>
              <w:t>ICU Need</w:t>
            </w:r>
          </w:p>
        </w:tc>
        <w:tc>
          <w:tcPr>
            <w:tcW w:w="780" w:type="dxa"/>
            <w:tcBorders>
              <w:top w:val="single" w:sz="8" w:space="0" w:color="auto"/>
              <w:left w:val="single" w:sz="8" w:space="0" w:color="auto"/>
              <w:bottom w:val="single" w:sz="8" w:space="0" w:color="auto"/>
              <w:right w:val="single" w:sz="8" w:space="0" w:color="auto"/>
            </w:tcBorders>
          </w:tcPr>
          <w:p w14:paraId="292E51F2" w14:textId="4DC8AF1A" w:rsidR="4C2EEBE1" w:rsidRDefault="4C2EEBE1" w:rsidP="4C2EEBE1"/>
        </w:tc>
        <w:tc>
          <w:tcPr>
            <w:tcW w:w="795" w:type="dxa"/>
            <w:tcBorders>
              <w:top w:val="single" w:sz="8" w:space="0" w:color="auto"/>
              <w:left w:val="single" w:sz="8" w:space="0" w:color="auto"/>
              <w:bottom w:val="single" w:sz="8" w:space="0" w:color="auto"/>
              <w:right w:val="single" w:sz="8" w:space="0" w:color="auto"/>
            </w:tcBorders>
          </w:tcPr>
          <w:p w14:paraId="52CC0CC3" w14:textId="5E3790C6" w:rsidR="4E9C1587" w:rsidRDefault="4E9C1587" w:rsidP="4C2EEBE1">
            <w:r>
              <w:t xml:space="preserve"> X</w:t>
            </w:r>
          </w:p>
        </w:tc>
        <w:tc>
          <w:tcPr>
            <w:tcW w:w="810" w:type="dxa"/>
            <w:tcBorders>
              <w:top w:val="single" w:sz="8" w:space="0" w:color="auto"/>
              <w:left w:val="single" w:sz="8" w:space="0" w:color="auto"/>
              <w:bottom w:val="single" w:sz="8" w:space="0" w:color="auto"/>
              <w:right w:val="single" w:sz="8" w:space="0" w:color="auto"/>
            </w:tcBorders>
          </w:tcPr>
          <w:p w14:paraId="3F0FD368" w14:textId="4800182C" w:rsidR="4C2EEBE1" w:rsidRDefault="4C2EEBE1" w:rsidP="4C2EEBE1"/>
        </w:tc>
        <w:tc>
          <w:tcPr>
            <w:tcW w:w="2325" w:type="dxa"/>
            <w:tcBorders>
              <w:top w:val="single" w:sz="8" w:space="0" w:color="auto"/>
              <w:left w:val="single" w:sz="8" w:space="0" w:color="auto"/>
              <w:bottom w:val="single" w:sz="8" w:space="0" w:color="auto"/>
              <w:right w:val="single" w:sz="8" w:space="0" w:color="auto"/>
            </w:tcBorders>
          </w:tcPr>
          <w:p w14:paraId="02D14C5D" w14:textId="36E8C943" w:rsidR="4E9C1587" w:rsidRDefault="4E9C1587" w:rsidP="4C2EEBE1">
            <w:pPr>
              <w:rPr>
                <w:b/>
                <w:bCs/>
              </w:rPr>
            </w:pPr>
            <w:r w:rsidRPr="4C2EEBE1">
              <w:rPr>
                <w:b/>
                <w:bCs/>
              </w:rPr>
              <w:t>Death: ICU</w:t>
            </w:r>
          </w:p>
        </w:tc>
        <w:tc>
          <w:tcPr>
            <w:tcW w:w="810" w:type="dxa"/>
            <w:tcBorders>
              <w:top w:val="single" w:sz="8" w:space="0" w:color="auto"/>
              <w:left w:val="single" w:sz="8" w:space="0" w:color="auto"/>
              <w:bottom w:val="single" w:sz="8" w:space="0" w:color="auto"/>
              <w:right w:val="single" w:sz="8" w:space="0" w:color="auto"/>
            </w:tcBorders>
          </w:tcPr>
          <w:p w14:paraId="6351A094" w14:textId="5C45D5D6" w:rsidR="4C2EEBE1" w:rsidRDefault="4C2EEBE1" w:rsidP="4C2EEBE1"/>
        </w:tc>
        <w:tc>
          <w:tcPr>
            <w:tcW w:w="660" w:type="dxa"/>
            <w:tcBorders>
              <w:top w:val="single" w:sz="8" w:space="0" w:color="auto"/>
              <w:left w:val="single" w:sz="8" w:space="0" w:color="auto"/>
              <w:bottom w:val="single" w:sz="8" w:space="0" w:color="auto"/>
              <w:right w:val="single" w:sz="8" w:space="0" w:color="auto"/>
            </w:tcBorders>
          </w:tcPr>
          <w:p w14:paraId="693036D1" w14:textId="31225635" w:rsidR="4E9C1587" w:rsidRDefault="4E9C1587" w:rsidP="4C2EEBE1">
            <w:r>
              <w:t xml:space="preserve"> X</w:t>
            </w:r>
          </w:p>
        </w:tc>
        <w:tc>
          <w:tcPr>
            <w:tcW w:w="945" w:type="dxa"/>
            <w:tcBorders>
              <w:top w:val="single" w:sz="8" w:space="0" w:color="auto"/>
              <w:left w:val="single" w:sz="8" w:space="0" w:color="auto"/>
              <w:bottom w:val="single" w:sz="8" w:space="0" w:color="auto"/>
              <w:right w:val="single" w:sz="8" w:space="0" w:color="auto"/>
            </w:tcBorders>
          </w:tcPr>
          <w:p w14:paraId="3106CB49" w14:textId="72634619" w:rsidR="4E9C1587" w:rsidRDefault="4E9C1587" w:rsidP="4C2EEBE1">
            <w:r>
              <w:t xml:space="preserve"> X</w:t>
            </w:r>
          </w:p>
        </w:tc>
      </w:tr>
      <w:tr w:rsidR="4C2EEBE1" w14:paraId="18BB12CB" w14:textId="77777777" w:rsidTr="4C2EEBE1">
        <w:trPr>
          <w:trHeight w:val="559"/>
        </w:trPr>
        <w:tc>
          <w:tcPr>
            <w:tcW w:w="2205" w:type="dxa"/>
            <w:tcBorders>
              <w:top w:val="single" w:sz="8" w:space="0" w:color="auto"/>
              <w:left w:val="single" w:sz="8" w:space="0" w:color="auto"/>
              <w:bottom w:val="single" w:sz="8" w:space="0" w:color="auto"/>
              <w:right w:val="single" w:sz="8" w:space="0" w:color="auto"/>
            </w:tcBorders>
          </w:tcPr>
          <w:p w14:paraId="7602AD0E" w14:textId="607E10FA" w:rsidR="4E9C1587" w:rsidRDefault="4E9C1587" w:rsidP="4C2EEBE1">
            <w:pPr>
              <w:rPr>
                <w:b/>
                <w:bCs/>
              </w:rPr>
            </w:pPr>
            <w:r w:rsidRPr="4C2EEBE1">
              <w:rPr>
                <w:b/>
                <w:bCs/>
              </w:rPr>
              <w:t>ICU + Bed Need</w:t>
            </w:r>
          </w:p>
        </w:tc>
        <w:tc>
          <w:tcPr>
            <w:tcW w:w="780" w:type="dxa"/>
            <w:tcBorders>
              <w:top w:val="single" w:sz="8" w:space="0" w:color="auto"/>
              <w:left w:val="single" w:sz="8" w:space="0" w:color="auto"/>
              <w:bottom w:val="single" w:sz="8" w:space="0" w:color="auto"/>
              <w:right w:val="single" w:sz="8" w:space="0" w:color="auto"/>
            </w:tcBorders>
          </w:tcPr>
          <w:p w14:paraId="7A4FD248" w14:textId="5FA861D8" w:rsidR="4E9C1587" w:rsidRDefault="4E9C1587" w:rsidP="4C2EEBE1">
            <w:r>
              <w:t xml:space="preserve"> X</w:t>
            </w:r>
          </w:p>
        </w:tc>
        <w:tc>
          <w:tcPr>
            <w:tcW w:w="795" w:type="dxa"/>
            <w:tcBorders>
              <w:top w:val="single" w:sz="8" w:space="0" w:color="auto"/>
              <w:left w:val="single" w:sz="8" w:space="0" w:color="auto"/>
              <w:bottom w:val="single" w:sz="8" w:space="0" w:color="auto"/>
              <w:right w:val="single" w:sz="8" w:space="0" w:color="auto"/>
            </w:tcBorders>
          </w:tcPr>
          <w:p w14:paraId="466EDF3E" w14:textId="6B0871B5" w:rsidR="4E9C1587" w:rsidRDefault="4E9C1587" w:rsidP="4C2EEBE1">
            <w:r>
              <w:t xml:space="preserve"> X</w:t>
            </w:r>
          </w:p>
        </w:tc>
        <w:tc>
          <w:tcPr>
            <w:tcW w:w="810" w:type="dxa"/>
            <w:tcBorders>
              <w:top w:val="single" w:sz="8" w:space="0" w:color="auto"/>
              <w:left w:val="single" w:sz="8" w:space="0" w:color="auto"/>
              <w:bottom w:val="single" w:sz="8" w:space="0" w:color="auto"/>
              <w:right w:val="single" w:sz="8" w:space="0" w:color="auto"/>
            </w:tcBorders>
          </w:tcPr>
          <w:p w14:paraId="129C86E3" w14:textId="1DB4EB5A" w:rsidR="4C2EEBE1" w:rsidRDefault="4C2EEBE1" w:rsidP="4C2EEBE1"/>
        </w:tc>
        <w:tc>
          <w:tcPr>
            <w:tcW w:w="2325" w:type="dxa"/>
            <w:tcBorders>
              <w:top w:val="single" w:sz="8" w:space="0" w:color="auto"/>
              <w:left w:val="single" w:sz="8" w:space="0" w:color="auto"/>
              <w:bottom w:val="single" w:sz="8" w:space="0" w:color="auto"/>
              <w:right w:val="single" w:sz="8" w:space="0" w:color="auto"/>
            </w:tcBorders>
          </w:tcPr>
          <w:p w14:paraId="5EDCF026" w14:textId="3451E8A5" w:rsidR="4E9C1587" w:rsidRDefault="4E9C1587" w:rsidP="4C2EEBE1">
            <w:pPr>
              <w:rPr>
                <w:b/>
                <w:bCs/>
              </w:rPr>
            </w:pPr>
            <w:r w:rsidRPr="4C2EEBE1">
              <w:rPr>
                <w:b/>
                <w:bCs/>
              </w:rPr>
              <w:t xml:space="preserve">Death Risk: Hosp + ICU </w:t>
            </w:r>
          </w:p>
        </w:tc>
        <w:tc>
          <w:tcPr>
            <w:tcW w:w="810" w:type="dxa"/>
            <w:tcBorders>
              <w:top w:val="single" w:sz="8" w:space="0" w:color="auto"/>
              <w:left w:val="single" w:sz="8" w:space="0" w:color="auto"/>
              <w:bottom w:val="single" w:sz="8" w:space="0" w:color="auto"/>
              <w:right w:val="single" w:sz="8" w:space="0" w:color="auto"/>
            </w:tcBorders>
          </w:tcPr>
          <w:p w14:paraId="5AAF54B0" w14:textId="5DDEF275" w:rsidR="4E9C1587" w:rsidRDefault="4E9C1587" w:rsidP="4C2EEBE1">
            <w:r>
              <w:t xml:space="preserve"> </w:t>
            </w:r>
          </w:p>
        </w:tc>
        <w:tc>
          <w:tcPr>
            <w:tcW w:w="660" w:type="dxa"/>
            <w:tcBorders>
              <w:top w:val="single" w:sz="8" w:space="0" w:color="auto"/>
              <w:left w:val="single" w:sz="8" w:space="0" w:color="auto"/>
              <w:bottom w:val="single" w:sz="8" w:space="0" w:color="auto"/>
              <w:right w:val="single" w:sz="8" w:space="0" w:color="auto"/>
            </w:tcBorders>
          </w:tcPr>
          <w:p w14:paraId="34081A46" w14:textId="7BFBAE28" w:rsidR="4E9C1587" w:rsidRDefault="4E9C1587" w:rsidP="4C2EEBE1">
            <w:r>
              <w:t xml:space="preserve"> </w:t>
            </w:r>
          </w:p>
        </w:tc>
        <w:tc>
          <w:tcPr>
            <w:tcW w:w="945" w:type="dxa"/>
            <w:tcBorders>
              <w:top w:val="single" w:sz="8" w:space="0" w:color="auto"/>
              <w:left w:val="single" w:sz="8" w:space="0" w:color="auto"/>
              <w:bottom w:val="single" w:sz="8" w:space="0" w:color="auto"/>
              <w:right w:val="single" w:sz="8" w:space="0" w:color="auto"/>
            </w:tcBorders>
          </w:tcPr>
          <w:p w14:paraId="721103F4" w14:textId="27756741" w:rsidR="4E9C1587" w:rsidRDefault="4E9C1587" w:rsidP="4C2EEBE1">
            <w:r>
              <w:t xml:space="preserve"> </w:t>
            </w:r>
          </w:p>
        </w:tc>
      </w:tr>
    </w:tbl>
    <w:p w14:paraId="2C1AE4C6" w14:textId="74B9BEC5" w:rsidR="4C2EEBE1" w:rsidRDefault="4C2EEBE1" w:rsidP="4C2EEBE1">
      <w:pPr>
        <w:spacing w:after="0" w:line="240" w:lineRule="auto"/>
        <w:rPr>
          <w:rFonts w:ascii="Calibri" w:eastAsia="Calibri" w:hAnsi="Calibri" w:cs="Calibri"/>
        </w:rPr>
      </w:pPr>
    </w:p>
    <w:p w14:paraId="3F65F35C" w14:textId="3F427085" w:rsidR="7BF2275D" w:rsidRDefault="7BF2275D" w:rsidP="7BF2275D">
      <w:pPr>
        <w:spacing w:after="0" w:line="240" w:lineRule="auto"/>
        <w:rPr>
          <w:rFonts w:ascii="Calibri" w:eastAsia="Calibri" w:hAnsi="Calibri" w:cs="Calibri"/>
        </w:rPr>
      </w:pPr>
    </w:p>
    <w:p w14:paraId="47231FD8" w14:textId="71EADAAB" w:rsidR="7BF2275D" w:rsidRDefault="7BF2275D" w:rsidP="7BF2275D">
      <w:pPr>
        <w:spacing w:after="0" w:line="240" w:lineRule="auto"/>
        <w:rPr>
          <w:rFonts w:ascii="Calibri" w:eastAsia="Calibri" w:hAnsi="Calibri" w:cs="Calibri"/>
        </w:rPr>
      </w:pPr>
    </w:p>
    <w:p w14:paraId="17D6F599" w14:textId="5D99F283" w:rsidR="7BF2275D" w:rsidRDefault="7BF2275D" w:rsidP="7BF2275D">
      <w:pPr>
        <w:spacing w:after="0" w:line="240" w:lineRule="auto"/>
        <w:rPr>
          <w:rFonts w:ascii="Calibri" w:eastAsia="Calibri" w:hAnsi="Calibri" w:cs="Calibri"/>
        </w:rPr>
      </w:pPr>
    </w:p>
    <w:p w14:paraId="7772E2B5" w14:textId="530BD188" w:rsidR="7BF2275D" w:rsidRDefault="7BF2275D" w:rsidP="7BF2275D">
      <w:pPr>
        <w:spacing w:after="0" w:line="240" w:lineRule="auto"/>
        <w:rPr>
          <w:rFonts w:ascii="Calibri" w:eastAsia="Calibri" w:hAnsi="Calibri" w:cs="Calibri"/>
        </w:rPr>
      </w:pPr>
    </w:p>
    <w:p w14:paraId="462CAA82" w14:textId="66604A63" w:rsidR="7BF2275D" w:rsidRDefault="7BF2275D" w:rsidP="7BF2275D">
      <w:pPr>
        <w:spacing w:after="0" w:line="240" w:lineRule="auto"/>
        <w:rPr>
          <w:rFonts w:ascii="Calibri" w:eastAsia="Calibri" w:hAnsi="Calibri" w:cs="Calibri"/>
          <w:b/>
          <w:bCs/>
        </w:rPr>
      </w:pPr>
    </w:p>
    <w:p w14:paraId="2D47C5D7" w14:textId="77777777" w:rsidR="00C731F7" w:rsidRDefault="00C731F7" w:rsidP="7BF2275D">
      <w:pPr>
        <w:spacing w:after="0" w:line="240" w:lineRule="auto"/>
        <w:rPr>
          <w:rFonts w:ascii="Calibri" w:eastAsia="Calibri" w:hAnsi="Calibri" w:cs="Calibri"/>
          <w:b/>
          <w:bCs/>
        </w:rPr>
      </w:pPr>
    </w:p>
    <w:p w14:paraId="2C6017F0" w14:textId="77777777" w:rsidR="00C731F7" w:rsidRDefault="00C731F7" w:rsidP="7BF2275D">
      <w:pPr>
        <w:spacing w:after="0" w:line="240" w:lineRule="auto"/>
        <w:rPr>
          <w:rFonts w:ascii="Calibri" w:eastAsia="Calibri" w:hAnsi="Calibri" w:cs="Calibri"/>
          <w:b/>
          <w:bCs/>
        </w:rPr>
      </w:pPr>
    </w:p>
    <w:p w14:paraId="1AB68515" w14:textId="77777777" w:rsidR="00C731F7" w:rsidRDefault="00C731F7" w:rsidP="7BF2275D">
      <w:pPr>
        <w:spacing w:after="0" w:line="240" w:lineRule="auto"/>
        <w:rPr>
          <w:rFonts w:eastAsiaTheme="minorEastAsia"/>
          <w:b/>
          <w:bCs/>
          <w:color w:val="333333"/>
        </w:rPr>
      </w:pPr>
    </w:p>
    <w:p w14:paraId="42D22E14" w14:textId="77777777" w:rsidR="00C731F7" w:rsidRDefault="00C731F7" w:rsidP="7BF2275D">
      <w:pPr>
        <w:spacing w:after="0" w:line="240" w:lineRule="auto"/>
        <w:rPr>
          <w:rFonts w:eastAsiaTheme="minorEastAsia"/>
          <w:b/>
          <w:bCs/>
          <w:color w:val="333333"/>
        </w:rPr>
      </w:pPr>
    </w:p>
    <w:p w14:paraId="3EBFD396" w14:textId="77777777" w:rsidR="00C731F7" w:rsidRDefault="00C731F7" w:rsidP="7BF2275D">
      <w:pPr>
        <w:spacing w:after="0" w:line="240" w:lineRule="auto"/>
        <w:rPr>
          <w:rFonts w:eastAsiaTheme="minorEastAsia"/>
          <w:b/>
          <w:bCs/>
          <w:color w:val="333333"/>
        </w:rPr>
      </w:pPr>
    </w:p>
    <w:p w14:paraId="034C9A44" w14:textId="77777777" w:rsidR="00C731F7" w:rsidRDefault="00C731F7" w:rsidP="7BF2275D">
      <w:pPr>
        <w:spacing w:after="0" w:line="240" w:lineRule="auto"/>
        <w:rPr>
          <w:rFonts w:eastAsiaTheme="minorEastAsia"/>
          <w:b/>
          <w:bCs/>
          <w:color w:val="333333"/>
        </w:rPr>
      </w:pPr>
    </w:p>
    <w:p w14:paraId="6221FF3F" w14:textId="77777777" w:rsidR="00C731F7" w:rsidRDefault="00C731F7" w:rsidP="7BF2275D">
      <w:pPr>
        <w:spacing w:after="0" w:line="240" w:lineRule="auto"/>
        <w:rPr>
          <w:rFonts w:eastAsiaTheme="minorEastAsia"/>
          <w:b/>
          <w:bCs/>
          <w:color w:val="333333"/>
        </w:rPr>
      </w:pPr>
    </w:p>
    <w:p w14:paraId="2BB581C4" w14:textId="77777777" w:rsidR="00C731F7" w:rsidRDefault="00C731F7" w:rsidP="7BF2275D">
      <w:pPr>
        <w:spacing w:after="0" w:line="240" w:lineRule="auto"/>
        <w:rPr>
          <w:rFonts w:eastAsiaTheme="minorEastAsia"/>
          <w:b/>
          <w:bCs/>
          <w:color w:val="333333"/>
        </w:rPr>
      </w:pPr>
    </w:p>
    <w:p w14:paraId="4AF43FB3" w14:textId="77777777" w:rsidR="00C731F7" w:rsidRDefault="00C731F7" w:rsidP="7BF2275D">
      <w:pPr>
        <w:spacing w:after="0" w:line="240" w:lineRule="auto"/>
        <w:rPr>
          <w:rFonts w:eastAsiaTheme="minorEastAsia"/>
          <w:b/>
          <w:bCs/>
          <w:color w:val="333333"/>
        </w:rPr>
      </w:pPr>
    </w:p>
    <w:p w14:paraId="08D84FCA" w14:textId="77777777" w:rsidR="00C731F7" w:rsidRDefault="00C731F7" w:rsidP="7BF2275D">
      <w:pPr>
        <w:spacing w:after="0" w:line="240" w:lineRule="auto"/>
        <w:rPr>
          <w:rFonts w:eastAsiaTheme="minorEastAsia"/>
          <w:b/>
          <w:bCs/>
          <w:color w:val="333333"/>
        </w:rPr>
      </w:pPr>
    </w:p>
    <w:p w14:paraId="71D3D0CC" w14:textId="77777777" w:rsidR="00C731F7" w:rsidRDefault="00C731F7" w:rsidP="7BF2275D">
      <w:pPr>
        <w:spacing w:after="0" w:line="240" w:lineRule="auto"/>
        <w:rPr>
          <w:rFonts w:eastAsiaTheme="minorEastAsia"/>
          <w:b/>
          <w:bCs/>
          <w:color w:val="333333"/>
        </w:rPr>
      </w:pPr>
    </w:p>
    <w:p w14:paraId="5D04DC05" w14:textId="77777777" w:rsidR="00C731F7" w:rsidRDefault="00C731F7" w:rsidP="7BF2275D">
      <w:pPr>
        <w:spacing w:after="0" w:line="240" w:lineRule="auto"/>
        <w:rPr>
          <w:rFonts w:eastAsiaTheme="minorEastAsia"/>
          <w:b/>
          <w:bCs/>
          <w:color w:val="333333"/>
        </w:rPr>
      </w:pPr>
    </w:p>
    <w:p w14:paraId="3B1CC0C2" w14:textId="77777777" w:rsidR="00C731F7" w:rsidRDefault="00C731F7" w:rsidP="7BF2275D">
      <w:pPr>
        <w:spacing w:after="0" w:line="240" w:lineRule="auto"/>
        <w:rPr>
          <w:rFonts w:eastAsiaTheme="minorEastAsia"/>
          <w:b/>
          <w:bCs/>
          <w:color w:val="333333"/>
        </w:rPr>
      </w:pPr>
    </w:p>
    <w:p w14:paraId="15A5D17D" w14:textId="77777777" w:rsidR="00C731F7" w:rsidRDefault="00C731F7" w:rsidP="7BF2275D">
      <w:pPr>
        <w:spacing w:after="0" w:line="240" w:lineRule="auto"/>
        <w:rPr>
          <w:rFonts w:eastAsiaTheme="minorEastAsia"/>
          <w:b/>
          <w:bCs/>
          <w:color w:val="333333"/>
        </w:rPr>
      </w:pPr>
    </w:p>
    <w:p w14:paraId="7B34F092" w14:textId="77777777" w:rsidR="00C731F7" w:rsidRDefault="00C731F7" w:rsidP="7BF2275D">
      <w:pPr>
        <w:spacing w:after="0" w:line="240" w:lineRule="auto"/>
        <w:rPr>
          <w:rFonts w:eastAsiaTheme="minorEastAsia"/>
          <w:b/>
          <w:bCs/>
          <w:color w:val="333333"/>
        </w:rPr>
      </w:pPr>
    </w:p>
    <w:p w14:paraId="05612F47" w14:textId="77777777" w:rsidR="00C731F7" w:rsidRDefault="00C731F7" w:rsidP="7BF2275D">
      <w:pPr>
        <w:spacing w:after="0" w:line="240" w:lineRule="auto"/>
        <w:rPr>
          <w:rFonts w:eastAsiaTheme="minorEastAsia"/>
          <w:b/>
          <w:bCs/>
          <w:color w:val="333333"/>
        </w:rPr>
      </w:pPr>
    </w:p>
    <w:p w14:paraId="73B34847" w14:textId="77777777" w:rsidR="00C731F7" w:rsidRDefault="00C731F7" w:rsidP="7BF2275D">
      <w:pPr>
        <w:spacing w:after="0" w:line="240" w:lineRule="auto"/>
        <w:rPr>
          <w:rFonts w:eastAsiaTheme="minorEastAsia"/>
          <w:b/>
          <w:bCs/>
          <w:color w:val="333333"/>
        </w:rPr>
      </w:pPr>
    </w:p>
    <w:p w14:paraId="609C0ABF" w14:textId="77777777" w:rsidR="00C731F7" w:rsidRDefault="00C731F7" w:rsidP="7BF2275D">
      <w:pPr>
        <w:spacing w:after="0" w:line="240" w:lineRule="auto"/>
        <w:rPr>
          <w:rFonts w:eastAsiaTheme="minorEastAsia"/>
          <w:b/>
          <w:bCs/>
          <w:color w:val="333333"/>
        </w:rPr>
      </w:pPr>
    </w:p>
    <w:p w14:paraId="24CBB434" w14:textId="77777777" w:rsidR="00C731F7" w:rsidRDefault="00C731F7" w:rsidP="7BF2275D">
      <w:pPr>
        <w:spacing w:after="0" w:line="240" w:lineRule="auto"/>
        <w:rPr>
          <w:rFonts w:eastAsiaTheme="minorEastAsia"/>
          <w:b/>
          <w:bCs/>
          <w:color w:val="333333"/>
        </w:rPr>
      </w:pPr>
    </w:p>
    <w:p w14:paraId="10401FE2" w14:textId="77777777" w:rsidR="00C731F7" w:rsidRDefault="00C731F7" w:rsidP="7BF2275D">
      <w:pPr>
        <w:spacing w:after="0" w:line="240" w:lineRule="auto"/>
        <w:rPr>
          <w:rFonts w:eastAsiaTheme="minorEastAsia"/>
          <w:b/>
          <w:bCs/>
          <w:color w:val="333333"/>
        </w:rPr>
      </w:pPr>
    </w:p>
    <w:p w14:paraId="20F9CA7B" w14:textId="77777777" w:rsidR="00C731F7" w:rsidRDefault="00C731F7" w:rsidP="7BF2275D">
      <w:pPr>
        <w:spacing w:after="0" w:line="240" w:lineRule="auto"/>
        <w:rPr>
          <w:rFonts w:eastAsiaTheme="minorEastAsia"/>
          <w:b/>
          <w:bCs/>
          <w:color w:val="333333"/>
        </w:rPr>
      </w:pPr>
    </w:p>
    <w:p w14:paraId="29C42851" w14:textId="0713E30B" w:rsidR="7BF2275D" w:rsidRDefault="00C731F7" w:rsidP="7BF2275D">
      <w:pPr>
        <w:spacing w:after="0" w:line="240" w:lineRule="auto"/>
        <w:rPr>
          <w:rFonts w:ascii="Calibri" w:eastAsia="Calibri" w:hAnsi="Calibri" w:cs="Calibri"/>
          <w:b/>
          <w:bCs/>
        </w:rPr>
      </w:pPr>
      <w:r w:rsidRPr="4C2EEBE1">
        <w:rPr>
          <w:rFonts w:eastAsiaTheme="minorEastAsia"/>
          <w:b/>
          <w:bCs/>
          <w:color w:val="333333"/>
        </w:rPr>
        <w:lastRenderedPageBreak/>
        <w:t>Appendix I</w:t>
      </w:r>
      <w:r>
        <w:rPr>
          <w:rFonts w:eastAsiaTheme="minorEastAsia"/>
          <w:b/>
          <w:bCs/>
          <w:color w:val="333333"/>
        </w:rPr>
        <w:t>I</w:t>
      </w:r>
      <w:r w:rsidRPr="4C2EEBE1">
        <w:rPr>
          <w:rFonts w:eastAsiaTheme="minorEastAsia"/>
          <w:b/>
          <w:bCs/>
          <w:color w:val="333333"/>
        </w:rPr>
        <w:t xml:space="preserve">: </w:t>
      </w:r>
      <w:r w:rsidR="7BF2275D" w:rsidRPr="7BF2275D">
        <w:rPr>
          <w:rFonts w:ascii="Calibri" w:eastAsia="Calibri" w:hAnsi="Calibri" w:cs="Calibri"/>
          <w:b/>
          <w:bCs/>
        </w:rPr>
        <w:t xml:space="preserve">Web App Architecture: </w:t>
      </w:r>
    </w:p>
    <w:p w14:paraId="7E7DF462" w14:textId="74F97FD2" w:rsidR="7BF2275D" w:rsidRDefault="7BF2275D" w:rsidP="7BF2275D">
      <w:pPr>
        <w:spacing w:after="0" w:line="240" w:lineRule="auto"/>
      </w:pPr>
      <w:r>
        <w:rPr>
          <w:noProof/>
          <w:color w:val="2B579A"/>
          <w:shd w:val="clear" w:color="auto" w:fill="E6E6E6"/>
        </w:rPr>
        <w:drawing>
          <wp:inline distT="0" distB="0" distL="0" distR="0" wp14:anchorId="4BD46AB8" wp14:editId="518AD6C1">
            <wp:extent cx="6226412" cy="4163913"/>
            <wp:effectExtent l="0" t="0" r="0" b="0"/>
            <wp:docPr id="344684675" name="Picture 34468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226412" cy="4163913"/>
                    </a:xfrm>
                    <a:prstGeom prst="rect">
                      <a:avLst/>
                    </a:prstGeom>
                  </pic:spPr>
                </pic:pic>
              </a:graphicData>
            </a:graphic>
          </wp:inline>
        </w:drawing>
      </w:r>
    </w:p>
    <w:p w14:paraId="1D289456" w14:textId="77777777" w:rsidR="00C731F7" w:rsidRDefault="00C731F7" w:rsidP="7BF2275D">
      <w:pPr>
        <w:spacing w:after="0" w:line="240" w:lineRule="auto"/>
        <w:rPr>
          <w:b/>
          <w:bCs/>
        </w:rPr>
      </w:pPr>
    </w:p>
    <w:p w14:paraId="05765AEB" w14:textId="77777777" w:rsidR="00C731F7" w:rsidRDefault="00C731F7" w:rsidP="7BF2275D">
      <w:pPr>
        <w:spacing w:after="0" w:line="240" w:lineRule="auto"/>
        <w:rPr>
          <w:b/>
          <w:bCs/>
        </w:rPr>
      </w:pPr>
    </w:p>
    <w:p w14:paraId="669F1A4C" w14:textId="77777777" w:rsidR="00C731F7" w:rsidRDefault="00C731F7" w:rsidP="7BF2275D">
      <w:pPr>
        <w:spacing w:after="0" w:line="240" w:lineRule="auto"/>
        <w:rPr>
          <w:b/>
          <w:bCs/>
        </w:rPr>
      </w:pPr>
    </w:p>
    <w:p w14:paraId="7F6D2E87" w14:textId="77777777" w:rsidR="00C731F7" w:rsidRDefault="00C731F7" w:rsidP="7BF2275D">
      <w:pPr>
        <w:spacing w:after="0" w:line="240" w:lineRule="auto"/>
        <w:rPr>
          <w:b/>
          <w:bCs/>
        </w:rPr>
      </w:pPr>
    </w:p>
    <w:p w14:paraId="5BDC7ABA" w14:textId="77777777" w:rsidR="00C731F7" w:rsidRDefault="00C731F7" w:rsidP="7BF2275D">
      <w:pPr>
        <w:spacing w:after="0" w:line="240" w:lineRule="auto"/>
        <w:rPr>
          <w:b/>
          <w:bCs/>
        </w:rPr>
      </w:pPr>
    </w:p>
    <w:p w14:paraId="7293D568" w14:textId="77777777" w:rsidR="00C731F7" w:rsidRDefault="00C731F7" w:rsidP="7BF2275D">
      <w:pPr>
        <w:spacing w:after="0" w:line="240" w:lineRule="auto"/>
        <w:rPr>
          <w:b/>
          <w:bCs/>
        </w:rPr>
      </w:pPr>
    </w:p>
    <w:p w14:paraId="35683181" w14:textId="77777777" w:rsidR="00C731F7" w:rsidRDefault="00C731F7" w:rsidP="7BF2275D">
      <w:pPr>
        <w:spacing w:after="0" w:line="240" w:lineRule="auto"/>
        <w:rPr>
          <w:b/>
          <w:bCs/>
        </w:rPr>
      </w:pPr>
    </w:p>
    <w:p w14:paraId="2318C310" w14:textId="77777777" w:rsidR="00C731F7" w:rsidRDefault="00C731F7" w:rsidP="7BF2275D">
      <w:pPr>
        <w:spacing w:after="0" w:line="240" w:lineRule="auto"/>
        <w:rPr>
          <w:b/>
          <w:bCs/>
        </w:rPr>
      </w:pPr>
    </w:p>
    <w:p w14:paraId="00F155B7" w14:textId="77777777" w:rsidR="00C731F7" w:rsidRDefault="00C731F7" w:rsidP="7BF2275D">
      <w:pPr>
        <w:spacing w:after="0" w:line="240" w:lineRule="auto"/>
        <w:rPr>
          <w:b/>
          <w:bCs/>
        </w:rPr>
      </w:pPr>
    </w:p>
    <w:p w14:paraId="3F73A182" w14:textId="77777777" w:rsidR="00C731F7" w:rsidRDefault="00C731F7" w:rsidP="7BF2275D">
      <w:pPr>
        <w:spacing w:after="0" w:line="240" w:lineRule="auto"/>
        <w:rPr>
          <w:b/>
          <w:bCs/>
        </w:rPr>
      </w:pPr>
    </w:p>
    <w:p w14:paraId="10914DAC" w14:textId="77777777" w:rsidR="00C731F7" w:rsidRDefault="00C731F7" w:rsidP="7BF2275D">
      <w:pPr>
        <w:spacing w:after="0" w:line="240" w:lineRule="auto"/>
        <w:rPr>
          <w:b/>
          <w:bCs/>
        </w:rPr>
      </w:pPr>
    </w:p>
    <w:p w14:paraId="680A84CE" w14:textId="77777777" w:rsidR="00C731F7" w:rsidRDefault="00C731F7" w:rsidP="7BF2275D">
      <w:pPr>
        <w:spacing w:after="0" w:line="240" w:lineRule="auto"/>
        <w:rPr>
          <w:b/>
          <w:bCs/>
        </w:rPr>
      </w:pPr>
    </w:p>
    <w:p w14:paraId="6B7227F3" w14:textId="77777777" w:rsidR="00C731F7" w:rsidRDefault="00C731F7" w:rsidP="7BF2275D">
      <w:pPr>
        <w:spacing w:after="0" w:line="240" w:lineRule="auto"/>
        <w:rPr>
          <w:b/>
          <w:bCs/>
        </w:rPr>
      </w:pPr>
    </w:p>
    <w:p w14:paraId="0E292236" w14:textId="77777777" w:rsidR="00C731F7" w:rsidRDefault="00C731F7" w:rsidP="7BF2275D">
      <w:pPr>
        <w:spacing w:after="0" w:line="240" w:lineRule="auto"/>
        <w:rPr>
          <w:b/>
          <w:bCs/>
        </w:rPr>
      </w:pPr>
    </w:p>
    <w:p w14:paraId="6114C7AD" w14:textId="77777777" w:rsidR="00C731F7" w:rsidRDefault="00C731F7" w:rsidP="7BF2275D">
      <w:pPr>
        <w:spacing w:after="0" w:line="240" w:lineRule="auto"/>
        <w:rPr>
          <w:b/>
          <w:bCs/>
        </w:rPr>
      </w:pPr>
    </w:p>
    <w:p w14:paraId="43F8F1CE" w14:textId="77777777" w:rsidR="00C731F7" w:rsidRDefault="00C731F7" w:rsidP="7BF2275D">
      <w:pPr>
        <w:spacing w:after="0" w:line="240" w:lineRule="auto"/>
        <w:rPr>
          <w:b/>
          <w:bCs/>
        </w:rPr>
      </w:pPr>
    </w:p>
    <w:p w14:paraId="70C5F7FB" w14:textId="77777777" w:rsidR="00C731F7" w:rsidRDefault="00C731F7" w:rsidP="7BF2275D">
      <w:pPr>
        <w:spacing w:after="0" w:line="240" w:lineRule="auto"/>
        <w:rPr>
          <w:b/>
          <w:bCs/>
        </w:rPr>
      </w:pPr>
    </w:p>
    <w:p w14:paraId="785AC4F4" w14:textId="77777777" w:rsidR="00C731F7" w:rsidRDefault="00C731F7" w:rsidP="7BF2275D">
      <w:pPr>
        <w:spacing w:after="0" w:line="240" w:lineRule="auto"/>
        <w:rPr>
          <w:b/>
          <w:bCs/>
        </w:rPr>
      </w:pPr>
    </w:p>
    <w:p w14:paraId="16275CFA" w14:textId="77777777" w:rsidR="00C731F7" w:rsidRDefault="00C731F7" w:rsidP="7BF2275D">
      <w:pPr>
        <w:spacing w:after="0" w:line="240" w:lineRule="auto"/>
        <w:rPr>
          <w:b/>
          <w:bCs/>
        </w:rPr>
      </w:pPr>
    </w:p>
    <w:p w14:paraId="0743C911" w14:textId="77777777" w:rsidR="00C731F7" w:rsidRDefault="00C731F7" w:rsidP="7BF2275D">
      <w:pPr>
        <w:spacing w:after="0" w:line="240" w:lineRule="auto"/>
        <w:rPr>
          <w:b/>
          <w:bCs/>
        </w:rPr>
      </w:pPr>
    </w:p>
    <w:p w14:paraId="6C8D2AF9" w14:textId="77777777" w:rsidR="00C731F7" w:rsidRDefault="00C731F7" w:rsidP="7BF2275D">
      <w:pPr>
        <w:spacing w:after="0" w:line="240" w:lineRule="auto"/>
        <w:rPr>
          <w:b/>
          <w:bCs/>
        </w:rPr>
      </w:pPr>
    </w:p>
    <w:p w14:paraId="38F7DF40" w14:textId="77777777" w:rsidR="00C731F7" w:rsidRDefault="00C731F7" w:rsidP="7BF2275D">
      <w:pPr>
        <w:spacing w:after="0" w:line="240" w:lineRule="auto"/>
        <w:rPr>
          <w:b/>
          <w:bCs/>
        </w:rPr>
      </w:pPr>
    </w:p>
    <w:p w14:paraId="6301DF3B" w14:textId="77777777" w:rsidR="00C731F7" w:rsidRDefault="00C731F7" w:rsidP="7BF2275D">
      <w:pPr>
        <w:spacing w:after="0" w:line="240" w:lineRule="auto"/>
        <w:rPr>
          <w:b/>
          <w:bCs/>
        </w:rPr>
      </w:pPr>
    </w:p>
    <w:p w14:paraId="4476F55B" w14:textId="54810A25" w:rsidR="7BF2275D" w:rsidRDefault="00C731F7" w:rsidP="7BF2275D">
      <w:pPr>
        <w:spacing w:after="0" w:line="240" w:lineRule="auto"/>
        <w:rPr>
          <w:b/>
          <w:bCs/>
        </w:rPr>
      </w:pPr>
      <w:r>
        <w:rPr>
          <w:b/>
          <w:bCs/>
        </w:rPr>
        <w:t xml:space="preserve">Appendix III: </w:t>
      </w:r>
      <w:r w:rsidR="7BF2275D" w:rsidRPr="7BF2275D">
        <w:rPr>
          <w:b/>
          <w:bCs/>
        </w:rPr>
        <w:t>Single Category Model Comparison:</w:t>
      </w:r>
    </w:p>
    <w:p w14:paraId="15068E7F" w14:textId="7E405DF6" w:rsidR="7BF2275D" w:rsidRDefault="7BF2275D" w:rsidP="7BF2275D">
      <w:pPr>
        <w:spacing w:after="0" w:line="240" w:lineRule="auto"/>
        <w:rPr>
          <w:b/>
          <w:bCs/>
        </w:rPr>
      </w:pPr>
    </w:p>
    <w:p w14:paraId="6FD3B883" w14:textId="12ABE11E" w:rsidR="2084500F" w:rsidRDefault="2084500F" w:rsidP="7BF2275D">
      <w:pPr>
        <w:spacing w:after="0" w:line="240" w:lineRule="auto"/>
      </w:pPr>
      <w:r>
        <w:rPr>
          <w:noProof/>
          <w:color w:val="2B579A"/>
          <w:shd w:val="clear" w:color="auto" w:fill="E6E6E6"/>
        </w:rPr>
        <w:drawing>
          <wp:inline distT="0" distB="0" distL="0" distR="0" wp14:anchorId="03299FB1" wp14:editId="16007521">
            <wp:extent cx="4979004" cy="3495675"/>
            <wp:effectExtent l="0" t="0" r="0" b="0"/>
            <wp:docPr id="1082787065" name="Picture 108278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79004" cy="3495675"/>
                    </a:xfrm>
                    <a:prstGeom prst="rect">
                      <a:avLst/>
                    </a:prstGeom>
                  </pic:spPr>
                </pic:pic>
              </a:graphicData>
            </a:graphic>
          </wp:inline>
        </w:drawing>
      </w:r>
    </w:p>
    <w:p w14:paraId="52915290" w14:textId="03F92AF9" w:rsidR="7BF2275D" w:rsidRDefault="7BF2275D" w:rsidP="7BF2275D">
      <w:pPr>
        <w:pStyle w:val="ListParagraph"/>
        <w:numPr>
          <w:ilvl w:val="0"/>
          <w:numId w:val="1"/>
        </w:numPr>
        <w:spacing w:after="0" w:line="240" w:lineRule="auto"/>
        <w:rPr>
          <w:rFonts w:eastAsiaTheme="minorEastAsia"/>
        </w:rPr>
      </w:pPr>
      <w:r>
        <w:t>Diagnostics for Boosted Regression Tree Model Search B) Diagnostics for Random Forest Model Search</w:t>
      </w:r>
    </w:p>
    <w:sectPr w:rsidR="7BF2275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6E2A9" w14:textId="77777777" w:rsidR="002A19A6" w:rsidRDefault="006A5C23">
      <w:pPr>
        <w:spacing w:after="0" w:line="240" w:lineRule="auto"/>
      </w:pPr>
      <w:r>
        <w:separator/>
      </w:r>
    </w:p>
  </w:endnote>
  <w:endnote w:type="continuationSeparator" w:id="0">
    <w:p w14:paraId="78A1298A" w14:textId="77777777" w:rsidR="002A19A6" w:rsidRDefault="006A5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6AA22D" w14:paraId="3182BEE7" w14:textId="77777777" w:rsidTr="376AA22D">
      <w:tc>
        <w:tcPr>
          <w:tcW w:w="3120" w:type="dxa"/>
        </w:tcPr>
        <w:p w14:paraId="60DA65E7" w14:textId="4B461834" w:rsidR="376AA22D" w:rsidRDefault="376AA22D" w:rsidP="376AA22D">
          <w:pPr>
            <w:pStyle w:val="Header"/>
            <w:ind w:left="-115"/>
          </w:pPr>
        </w:p>
      </w:tc>
      <w:tc>
        <w:tcPr>
          <w:tcW w:w="3120" w:type="dxa"/>
        </w:tcPr>
        <w:p w14:paraId="4288E4EA" w14:textId="6B381FAB" w:rsidR="376AA22D" w:rsidRDefault="376AA22D" w:rsidP="376AA22D">
          <w:pPr>
            <w:pStyle w:val="Header"/>
            <w:jc w:val="center"/>
          </w:pPr>
        </w:p>
      </w:tc>
      <w:tc>
        <w:tcPr>
          <w:tcW w:w="3120" w:type="dxa"/>
        </w:tcPr>
        <w:p w14:paraId="0F20130B" w14:textId="47FD0426" w:rsidR="376AA22D" w:rsidRDefault="376AA22D" w:rsidP="376AA22D">
          <w:pPr>
            <w:pStyle w:val="Header"/>
            <w:ind w:right="-115"/>
            <w:jc w:val="right"/>
          </w:pPr>
          <w:r>
            <w:rPr>
              <w:color w:val="2B579A"/>
              <w:shd w:val="clear" w:color="auto" w:fill="E6E6E6"/>
            </w:rPr>
            <w:fldChar w:fldCharType="begin"/>
          </w:r>
          <w:r>
            <w:instrText>PAGE</w:instrText>
          </w:r>
          <w:r>
            <w:rPr>
              <w:color w:val="2B579A"/>
              <w:shd w:val="clear" w:color="auto" w:fill="E6E6E6"/>
            </w:rPr>
            <w:fldChar w:fldCharType="separate"/>
          </w:r>
          <w:r w:rsidR="00C731F7">
            <w:rPr>
              <w:noProof/>
            </w:rPr>
            <w:t>1</w:t>
          </w:r>
          <w:r>
            <w:rPr>
              <w:color w:val="2B579A"/>
              <w:shd w:val="clear" w:color="auto" w:fill="E6E6E6"/>
            </w:rPr>
            <w:fldChar w:fldCharType="end"/>
          </w:r>
          <w:r>
            <w:t xml:space="preserve"> of </w:t>
          </w:r>
          <w:r>
            <w:rPr>
              <w:color w:val="2B579A"/>
              <w:shd w:val="clear" w:color="auto" w:fill="E6E6E6"/>
            </w:rPr>
            <w:fldChar w:fldCharType="begin"/>
          </w:r>
          <w:r>
            <w:instrText>NUMPAGES</w:instrText>
          </w:r>
          <w:r>
            <w:rPr>
              <w:color w:val="2B579A"/>
              <w:shd w:val="clear" w:color="auto" w:fill="E6E6E6"/>
            </w:rPr>
            <w:fldChar w:fldCharType="separate"/>
          </w:r>
          <w:r w:rsidR="00C731F7">
            <w:rPr>
              <w:noProof/>
            </w:rPr>
            <w:t>2</w:t>
          </w:r>
          <w:r>
            <w:rPr>
              <w:color w:val="2B579A"/>
              <w:shd w:val="clear" w:color="auto" w:fill="E6E6E6"/>
            </w:rPr>
            <w:fldChar w:fldCharType="end"/>
          </w:r>
        </w:p>
      </w:tc>
    </w:tr>
  </w:tbl>
  <w:p w14:paraId="0D2FAEF5" w14:textId="193BFB03" w:rsidR="376AA22D" w:rsidRDefault="376AA22D" w:rsidP="376AA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496EE" w14:textId="77777777" w:rsidR="002A19A6" w:rsidRDefault="006A5C23">
      <w:pPr>
        <w:spacing w:after="0" w:line="240" w:lineRule="auto"/>
      </w:pPr>
      <w:r>
        <w:separator/>
      </w:r>
    </w:p>
  </w:footnote>
  <w:footnote w:type="continuationSeparator" w:id="0">
    <w:p w14:paraId="72A40B82" w14:textId="77777777" w:rsidR="002A19A6" w:rsidRDefault="006A5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6AA22D" w14:paraId="1325AAA4" w14:textId="77777777" w:rsidTr="765D624A">
      <w:tc>
        <w:tcPr>
          <w:tcW w:w="3120" w:type="dxa"/>
        </w:tcPr>
        <w:p w14:paraId="54FE115D" w14:textId="4CD9E110" w:rsidR="376AA22D" w:rsidRDefault="765D624A" w:rsidP="376AA22D">
          <w:pPr>
            <w:pStyle w:val="Header"/>
            <w:ind w:left="-115"/>
          </w:pPr>
          <w:r>
            <w:t>Project Progress Report</w:t>
          </w:r>
        </w:p>
      </w:tc>
      <w:tc>
        <w:tcPr>
          <w:tcW w:w="3120" w:type="dxa"/>
        </w:tcPr>
        <w:p w14:paraId="392C685A" w14:textId="4E6FD708" w:rsidR="376AA22D" w:rsidRDefault="376AA22D" w:rsidP="376AA22D">
          <w:pPr>
            <w:pStyle w:val="Header"/>
            <w:jc w:val="center"/>
          </w:pPr>
        </w:p>
      </w:tc>
      <w:tc>
        <w:tcPr>
          <w:tcW w:w="3120" w:type="dxa"/>
        </w:tcPr>
        <w:p w14:paraId="420786C5" w14:textId="7BEF2A64" w:rsidR="376AA22D" w:rsidRDefault="376AA22D" w:rsidP="376AA22D">
          <w:pPr>
            <w:pStyle w:val="Header"/>
            <w:ind w:right="-115"/>
            <w:jc w:val="right"/>
          </w:pPr>
          <w:r>
            <w:t>Team 012</w:t>
          </w:r>
        </w:p>
      </w:tc>
    </w:tr>
  </w:tbl>
  <w:p w14:paraId="7A871D6E" w14:textId="60344761" w:rsidR="376AA22D" w:rsidRDefault="376AA22D" w:rsidP="376AA22D">
    <w:pPr>
      <w:pStyle w:val="Header"/>
    </w:pPr>
  </w:p>
</w:hdr>
</file>

<file path=word/intelligence2.xml><?xml version="1.0" encoding="utf-8"?>
<int2:intelligence xmlns:int2="http://schemas.microsoft.com/office/intelligence/2020/intelligence" xmlns:oel="http://schemas.microsoft.com/office/2019/extlst">
  <int2:observations>
    <int2:textHash int2:hashCode="LK0cS9LVNzGj/1" int2:id="jdxtjLDr">
      <int2:state int2:value="Rejected" int2:type="LegacyProofing"/>
    </int2:textHash>
    <int2:textHash int2:hashCode="tC6MkBU81HHBzH" int2:id="ToxDkiHB">
      <int2:state int2:value="Rejected" int2:type="LegacyProofing"/>
    </int2:textHash>
    <int2:textHash int2:hashCode="HbBzishO6L1jL8" int2:id="LYrb4zZ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941"/>
    <w:multiLevelType w:val="hybridMultilevel"/>
    <w:tmpl w:val="00C62ADC"/>
    <w:lvl w:ilvl="0" w:tplc="90ACA4CE">
      <w:start w:val="1"/>
      <w:numFmt w:val="bullet"/>
      <w:lvlText w:val=""/>
      <w:lvlJc w:val="left"/>
      <w:pPr>
        <w:ind w:left="720" w:hanging="360"/>
      </w:pPr>
      <w:rPr>
        <w:rFonts w:ascii="Symbol" w:hAnsi="Symbol" w:hint="default"/>
      </w:rPr>
    </w:lvl>
    <w:lvl w:ilvl="1" w:tplc="126C08D0">
      <w:start w:val="1"/>
      <w:numFmt w:val="bullet"/>
      <w:lvlText w:val="o"/>
      <w:lvlJc w:val="left"/>
      <w:pPr>
        <w:ind w:left="1440" w:hanging="360"/>
      </w:pPr>
      <w:rPr>
        <w:rFonts w:ascii="Courier New" w:hAnsi="Courier New" w:hint="default"/>
      </w:rPr>
    </w:lvl>
    <w:lvl w:ilvl="2" w:tplc="8EC6E838">
      <w:start w:val="1"/>
      <w:numFmt w:val="bullet"/>
      <w:lvlText w:val=""/>
      <w:lvlJc w:val="left"/>
      <w:pPr>
        <w:ind w:left="2160" w:hanging="360"/>
      </w:pPr>
      <w:rPr>
        <w:rFonts w:ascii="Wingdings" w:hAnsi="Wingdings" w:hint="default"/>
      </w:rPr>
    </w:lvl>
    <w:lvl w:ilvl="3" w:tplc="2A24F6AA">
      <w:start w:val="1"/>
      <w:numFmt w:val="bullet"/>
      <w:lvlText w:val=""/>
      <w:lvlJc w:val="left"/>
      <w:pPr>
        <w:ind w:left="2880" w:hanging="360"/>
      </w:pPr>
      <w:rPr>
        <w:rFonts w:ascii="Symbol" w:hAnsi="Symbol" w:hint="default"/>
      </w:rPr>
    </w:lvl>
    <w:lvl w:ilvl="4" w:tplc="73F2AA14">
      <w:start w:val="1"/>
      <w:numFmt w:val="bullet"/>
      <w:lvlText w:val="o"/>
      <w:lvlJc w:val="left"/>
      <w:pPr>
        <w:ind w:left="3600" w:hanging="360"/>
      </w:pPr>
      <w:rPr>
        <w:rFonts w:ascii="Courier New" w:hAnsi="Courier New" w:hint="default"/>
      </w:rPr>
    </w:lvl>
    <w:lvl w:ilvl="5" w:tplc="6DC8025E">
      <w:start w:val="1"/>
      <w:numFmt w:val="bullet"/>
      <w:lvlText w:val=""/>
      <w:lvlJc w:val="left"/>
      <w:pPr>
        <w:ind w:left="4320" w:hanging="360"/>
      </w:pPr>
      <w:rPr>
        <w:rFonts w:ascii="Wingdings" w:hAnsi="Wingdings" w:hint="default"/>
      </w:rPr>
    </w:lvl>
    <w:lvl w:ilvl="6" w:tplc="539ACD8E">
      <w:start w:val="1"/>
      <w:numFmt w:val="bullet"/>
      <w:lvlText w:val=""/>
      <w:lvlJc w:val="left"/>
      <w:pPr>
        <w:ind w:left="5040" w:hanging="360"/>
      </w:pPr>
      <w:rPr>
        <w:rFonts w:ascii="Symbol" w:hAnsi="Symbol" w:hint="default"/>
      </w:rPr>
    </w:lvl>
    <w:lvl w:ilvl="7" w:tplc="362696C0">
      <w:start w:val="1"/>
      <w:numFmt w:val="bullet"/>
      <w:lvlText w:val="o"/>
      <w:lvlJc w:val="left"/>
      <w:pPr>
        <w:ind w:left="5760" w:hanging="360"/>
      </w:pPr>
      <w:rPr>
        <w:rFonts w:ascii="Courier New" w:hAnsi="Courier New" w:hint="default"/>
      </w:rPr>
    </w:lvl>
    <w:lvl w:ilvl="8" w:tplc="E61C80DC">
      <w:start w:val="1"/>
      <w:numFmt w:val="bullet"/>
      <w:lvlText w:val=""/>
      <w:lvlJc w:val="left"/>
      <w:pPr>
        <w:ind w:left="6480" w:hanging="360"/>
      </w:pPr>
      <w:rPr>
        <w:rFonts w:ascii="Wingdings" w:hAnsi="Wingdings" w:hint="default"/>
      </w:rPr>
    </w:lvl>
  </w:abstractNum>
  <w:abstractNum w:abstractNumId="1" w15:restartNumberingAfterBreak="0">
    <w:nsid w:val="0E436200"/>
    <w:multiLevelType w:val="hybridMultilevel"/>
    <w:tmpl w:val="B5ECD4E8"/>
    <w:lvl w:ilvl="0" w:tplc="50A414D8">
      <w:start w:val="1"/>
      <w:numFmt w:val="bullet"/>
      <w:lvlText w:val="-"/>
      <w:lvlJc w:val="left"/>
      <w:pPr>
        <w:ind w:left="720" w:hanging="360"/>
      </w:pPr>
      <w:rPr>
        <w:rFonts w:ascii="Calibri" w:hAnsi="Calibri" w:hint="default"/>
      </w:rPr>
    </w:lvl>
    <w:lvl w:ilvl="1" w:tplc="E43EBF14">
      <w:start w:val="1"/>
      <w:numFmt w:val="bullet"/>
      <w:lvlText w:val="o"/>
      <w:lvlJc w:val="left"/>
      <w:pPr>
        <w:ind w:left="1440" w:hanging="360"/>
      </w:pPr>
      <w:rPr>
        <w:rFonts w:ascii="Courier New" w:hAnsi="Courier New" w:hint="default"/>
      </w:rPr>
    </w:lvl>
    <w:lvl w:ilvl="2" w:tplc="F4E247A4">
      <w:start w:val="1"/>
      <w:numFmt w:val="bullet"/>
      <w:lvlText w:val=""/>
      <w:lvlJc w:val="left"/>
      <w:pPr>
        <w:ind w:left="2160" w:hanging="360"/>
      </w:pPr>
      <w:rPr>
        <w:rFonts w:ascii="Wingdings" w:hAnsi="Wingdings" w:hint="default"/>
      </w:rPr>
    </w:lvl>
    <w:lvl w:ilvl="3" w:tplc="B354488E">
      <w:start w:val="1"/>
      <w:numFmt w:val="bullet"/>
      <w:lvlText w:val=""/>
      <w:lvlJc w:val="left"/>
      <w:pPr>
        <w:ind w:left="2880" w:hanging="360"/>
      </w:pPr>
      <w:rPr>
        <w:rFonts w:ascii="Symbol" w:hAnsi="Symbol" w:hint="default"/>
      </w:rPr>
    </w:lvl>
    <w:lvl w:ilvl="4" w:tplc="EAEE2DEA">
      <w:start w:val="1"/>
      <w:numFmt w:val="bullet"/>
      <w:lvlText w:val="o"/>
      <w:lvlJc w:val="left"/>
      <w:pPr>
        <w:ind w:left="3600" w:hanging="360"/>
      </w:pPr>
      <w:rPr>
        <w:rFonts w:ascii="Courier New" w:hAnsi="Courier New" w:hint="default"/>
      </w:rPr>
    </w:lvl>
    <w:lvl w:ilvl="5" w:tplc="F9F4C15E">
      <w:start w:val="1"/>
      <w:numFmt w:val="bullet"/>
      <w:lvlText w:val=""/>
      <w:lvlJc w:val="left"/>
      <w:pPr>
        <w:ind w:left="4320" w:hanging="360"/>
      </w:pPr>
      <w:rPr>
        <w:rFonts w:ascii="Wingdings" w:hAnsi="Wingdings" w:hint="default"/>
      </w:rPr>
    </w:lvl>
    <w:lvl w:ilvl="6" w:tplc="C24A2B9A">
      <w:start w:val="1"/>
      <w:numFmt w:val="bullet"/>
      <w:lvlText w:val=""/>
      <w:lvlJc w:val="left"/>
      <w:pPr>
        <w:ind w:left="5040" w:hanging="360"/>
      </w:pPr>
      <w:rPr>
        <w:rFonts w:ascii="Symbol" w:hAnsi="Symbol" w:hint="default"/>
      </w:rPr>
    </w:lvl>
    <w:lvl w:ilvl="7" w:tplc="F6E8E4F2">
      <w:start w:val="1"/>
      <w:numFmt w:val="bullet"/>
      <w:lvlText w:val="o"/>
      <w:lvlJc w:val="left"/>
      <w:pPr>
        <w:ind w:left="5760" w:hanging="360"/>
      </w:pPr>
      <w:rPr>
        <w:rFonts w:ascii="Courier New" w:hAnsi="Courier New" w:hint="default"/>
      </w:rPr>
    </w:lvl>
    <w:lvl w:ilvl="8" w:tplc="B0986CDC">
      <w:start w:val="1"/>
      <w:numFmt w:val="bullet"/>
      <w:lvlText w:val=""/>
      <w:lvlJc w:val="left"/>
      <w:pPr>
        <w:ind w:left="6480" w:hanging="360"/>
      </w:pPr>
      <w:rPr>
        <w:rFonts w:ascii="Wingdings" w:hAnsi="Wingdings" w:hint="default"/>
      </w:rPr>
    </w:lvl>
  </w:abstractNum>
  <w:abstractNum w:abstractNumId="2" w15:restartNumberingAfterBreak="0">
    <w:nsid w:val="1979604D"/>
    <w:multiLevelType w:val="hybridMultilevel"/>
    <w:tmpl w:val="56DEE63A"/>
    <w:lvl w:ilvl="0" w:tplc="CBB0C9DC">
      <w:start w:val="1"/>
      <w:numFmt w:val="decimal"/>
      <w:lvlText w:val="%1."/>
      <w:lvlJc w:val="left"/>
      <w:pPr>
        <w:ind w:left="720" w:hanging="360"/>
      </w:pPr>
    </w:lvl>
    <w:lvl w:ilvl="1" w:tplc="97C0268E">
      <w:start w:val="1"/>
      <w:numFmt w:val="lowerLetter"/>
      <w:lvlText w:val="%2."/>
      <w:lvlJc w:val="left"/>
      <w:pPr>
        <w:ind w:left="1440" w:hanging="360"/>
      </w:pPr>
    </w:lvl>
    <w:lvl w:ilvl="2" w:tplc="80689E2C">
      <w:start w:val="1"/>
      <w:numFmt w:val="lowerRoman"/>
      <w:lvlText w:val="%3."/>
      <w:lvlJc w:val="right"/>
      <w:pPr>
        <w:ind w:left="2160" w:hanging="180"/>
      </w:pPr>
    </w:lvl>
    <w:lvl w:ilvl="3" w:tplc="63AC2432">
      <w:start w:val="1"/>
      <w:numFmt w:val="decimal"/>
      <w:lvlText w:val="%4."/>
      <w:lvlJc w:val="left"/>
      <w:pPr>
        <w:ind w:left="2880" w:hanging="360"/>
      </w:pPr>
    </w:lvl>
    <w:lvl w:ilvl="4" w:tplc="1D2EBB92">
      <w:start w:val="1"/>
      <w:numFmt w:val="lowerLetter"/>
      <w:lvlText w:val="%5."/>
      <w:lvlJc w:val="left"/>
      <w:pPr>
        <w:ind w:left="3600" w:hanging="360"/>
      </w:pPr>
    </w:lvl>
    <w:lvl w:ilvl="5" w:tplc="81AC0640">
      <w:start w:val="1"/>
      <w:numFmt w:val="lowerRoman"/>
      <w:lvlText w:val="%6."/>
      <w:lvlJc w:val="right"/>
      <w:pPr>
        <w:ind w:left="4320" w:hanging="180"/>
      </w:pPr>
    </w:lvl>
    <w:lvl w:ilvl="6" w:tplc="11FEB3AE">
      <w:start w:val="1"/>
      <w:numFmt w:val="decimal"/>
      <w:lvlText w:val="%7."/>
      <w:lvlJc w:val="left"/>
      <w:pPr>
        <w:ind w:left="5040" w:hanging="360"/>
      </w:pPr>
    </w:lvl>
    <w:lvl w:ilvl="7" w:tplc="A538E1C2">
      <w:start w:val="1"/>
      <w:numFmt w:val="lowerLetter"/>
      <w:lvlText w:val="%8."/>
      <w:lvlJc w:val="left"/>
      <w:pPr>
        <w:ind w:left="5760" w:hanging="360"/>
      </w:pPr>
    </w:lvl>
    <w:lvl w:ilvl="8" w:tplc="7466D8BE">
      <w:start w:val="1"/>
      <w:numFmt w:val="lowerRoman"/>
      <w:lvlText w:val="%9."/>
      <w:lvlJc w:val="right"/>
      <w:pPr>
        <w:ind w:left="6480" w:hanging="180"/>
      </w:pPr>
    </w:lvl>
  </w:abstractNum>
  <w:abstractNum w:abstractNumId="3" w15:restartNumberingAfterBreak="0">
    <w:nsid w:val="20D662A1"/>
    <w:multiLevelType w:val="hybridMultilevel"/>
    <w:tmpl w:val="F4E6C5C0"/>
    <w:lvl w:ilvl="0" w:tplc="DF0C59C4">
      <w:start w:val="1"/>
      <w:numFmt w:val="bullet"/>
      <w:lvlText w:val=""/>
      <w:lvlJc w:val="left"/>
      <w:pPr>
        <w:ind w:left="720" w:hanging="360"/>
      </w:pPr>
      <w:rPr>
        <w:rFonts w:ascii="Symbol" w:hAnsi="Symbol" w:hint="default"/>
      </w:rPr>
    </w:lvl>
    <w:lvl w:ilvl="1" w:tplc="3886DD56">
      <w:start w:val="1"/>
      <w:numFmt w:val="bullet"/>
      <w:lvlText w:val="o"/>
      <w:lvlJc w:val="left"/>
      <w:pPr>
        <w:ind w:left="1440" w:hanging="360"/>
      </w:pPr>
      <w:rPr>
        <w:rFonts w:ascii="Courier New" w:hAnsi="Courier New" w:hint="default"/>
      </w:rPr>
    </w:lvl>
    <w:lvl w:ilvl="2" w:tplc="DF6CBBE4">
      <w:start w:val="1"/>
      <w:numFmt w:val="bullet"/>
      <w:lvlText w:val=""/>
      <w:lvlJc w:val="left"/>
      <w:pPr>
        <w:ind w:left="2160" w:hanging="360"/>
      </w:pPr>
      <w:rPr>
        <w:rFonts w:ascii="Wingdings" w:hAnsi="Wingdings" w:hint="default"/>
      </w:rPr>
    </w:lvl>
    <w:lvl w:ilvl="3" w:tplc="B38A3FCE">
      <w:start w:val="1"/>
      <w:numFmt w:val="bullet"/>
      <w:lvlText w:val=""/>
      <w:lvlJc w:val="left"/>
      <w:pPr>
        <w:ind w:left="2880" w:hanging="360"/>
      </w:pPr>
      <w:rPr>
        <w:rFonts w:ascii="Symbol" w:hAnsi="Symbol" w:hint="default"/>
      </w:rPr>
    </w:lvl>
    <w:lvl w:ilvl="4" w:tplc="46323B70">
      <w:start w:val="1"/>
      <w:numFmt w:val="bullet"/>
      <w:lvlText w:val="o"/>
      <w:lvlJc w:val="left"/>
      <w:pPr>
        <w:ind w:left="3600" w:hanging="360"/>
      </w:pPr>
      <w:rPr>
        <w:rFonts w:ascii="Courier New" w:hAnsi="Courier New" w:hint="default"/>
      </w:rPr>
    </w:lvl>
    <w:lvl w:ilvl="5" w:tplc="81146A5A">
      <w:start w:val="1"/>
      <w:numFmt w:val="bullet"/>
      <w:lvlText w:val=""/>
      <w:lvlJc w:val="left"/>
      <w:pPr>
        <w:ind w:left="4320" w:hanging="360"/>
      </w:pPr>
      <w:rPr>
        <w:rFonts w:ascii="Wingdings" w:hAnsi="Wingdings" w:hint="default"/>
      </w:rPr>
    </w:lvl>
    <w:lvl w:ilvl="6" w:tplc="A048661E">
      <w:start w:val="1"/>
      <w:numFmt w:val="bullet"/>
      <w:lvlText w:val=""/>
      <w:lvlJc w:val="left"/>
      <w:pPr>
        <w:ind w:left="5040" w:hanging="360"/>
      </w:pPr>
      <w:rPr>
        <w:rFonts w:ascii="Symbol" w:hAnsi="Symbol" w:hint="default"/>
      </w:rPr>
    </w:lvl>
    <w:lvl w:ilvl="7" w:tplc="003401D4">
      <w:start w:val="1"/>
      <w:numFmt w:val="bullet"/>
      <w:lvlText w:val="o"/>
      <w:lvlJc w:val="left"/>
      <w:pPr>
        <w:ind w:left="5760" w:hanging="360"/>
      </w:pPr>
      <w:rPr>
        <w:rFonts w:ascii="Courier New" w:hAnsi="Courier New" w:hint="default"/>
      </w:rPr>
    </w:lvl>
    <w:lvl w:ilvl="8" w:tplc="9CE8E098">
      <w:start w:val="1"/>
      <w:numFmt w:val="bullet"/>
      <w:lvlText w:val=""/>
      <w:lvlJc w:val="left"/>
      <w:pPr>
        <w:ind w:left="6480" w:hanging="360"/>
      </w:pPr>
      <w:rPr>
        <w:rFonts w:ascii="Wingdings" w:hAnsi="Wingdings" w:hint="default"/>
      </w:rPr>
    </w:lvl>
  </w:abstractNum>
  <w:abstractNum w:abstractNumId="4" w15:restartNumberingAfterBreak="0">
    <w:nsid w:val="268862BE"/>
    <w:multiLevelType w:val="hybridMultilevel"/>
    <w:tmpl w:val="D4BEF72C"/>
    <w:lvl w:ilvl="0" w:tplc="0ED4327E">
      <w:start w:val="1"/>
      <w:numFmt w:val="decimal"/>
      <w:lvlText w:val="%1."/>
      <w:lvlJc w:val="left"/>
      <w:pPr>
        <w:ind w:left="720" w:hanging="360"/>
      </w:pPr>
    </w:lvl>
    <w:lvl w:ilvl="1" w:tplc="62582118">
      <w:start w:val="1"/>
      <w:numFmt w:val="lowerLetter"/>
      <w:lvlText w:val="%2."/>
      <w:lvlJc w:val="left"/>
      <w:pPr>
        <w:ind w:left="1440" w:hanging="360"/>
      </w:pPr>
    </w:lvl>
    <w:lvl w:ilvl="2" w:tplc="DFA423BC">
      <w:start w:val="1"/>
      <w:numFmt w:val="lowerRoman"/>
      <w:lvlText w:val="%3."/>
      <w:lvlJc w:val="right"/>
      <w:pPr>
        <w:ind w:left="2160" w:hanging="180"/>
      </w:pPr>
    </w:lvl>
    <w:lvl w:ilvl="3" w:tplc="2728AF3E">
      <w:start w:val="1"/>
      <w:numFmt w:val="decimal"/>
      <w:lvlText w:val="%4."/>
      <w:lvlJc w:val="left"/>
      <w:pPr>
        <w:ind w:left="2880" w:hanging="360"/>
      </w:pPr>
    </w:lvl>
    <w:lvl w:ilvl="4" w:tplc="7ABE4FD2">
      <w:start w:val="1"/>
      <w:numFmt w:val="lowerLetter"/>
      <w:lvlText w:val="%5."/>
      <w:lvlJc w:val="left"/>
      <w:pPr>
        <w:ind w:left="3600" w:hanging="360"/>
      </w:pPr>
    </w:lvl>
    <w:lvl w:ilvl="5" w:tplc="BBF06902">
      <w:start w:val="1"/>
      <w:numFmt w:val="lowerRoman"/>
      <w:lvlText w:val="%6."/>
      <w:lvlJc w:val="right"/>
      <w:pPr>
        <w:ind w:left="4320" w:hanging="180"/>
      </w:pPr>
    </w:lvl>
    <w:lvl w:ilvl="6" w:tplc="FC4EEA60">
      <w:start w:val="1"/>
      <w:numFmt w:val="decimal"/>
      <w:lvlText w:val="%7."/>
      <w:lvlJc w:val="left"/>
      <w:pPr>
        <w:ind w:left="5040" w:hanging="360"/>
      </w:pPr>
    </w:lvl>
    <w:lvl w:ilvl="7" w:tplc="E5F45D16">
      <w:start w:val="1"/>
      <w:numFmt w:val="lowerLetter"/>
      <w:lvlText w:val="%8."/>
      <w:lvlJc w:val="left"/>
      <w:pPr>
        <w:ind w:left="5760" w:hanging="360"/>
      </w:pPr>
    </w:lvl>
    <w:lvl w:ilvl="8" w:tplc="94749D92">
      <w:start w:val="1"/>
      <w:numFmt w:val="lowerRoman"/>
      <w:lvlText w:val="%9."/>
      <w:lvlJc w:val="right"/>
      <w:pPr>
        <w:ind w:left="6480" w:hanging="180"/>
      </w:pPr>
    </w:lvl>
  </w:abstractNum>
  <w:abstractNum w:abstractNumId="5" w15:restartNumberingAfterBreak="0">
    <w:nsid w:val="2F3409DA"/>
    <w:multiLevelType w:val="hybridMultilevel"/>
    <w:tmpl w:val="487E7BA8"/>
    <w:lvl w:ilvl="0" w:tplc="6A32919A">
      <w:start w:val="1"/>
      <w:numFmt w:val="decimal"/>
      <w:lvlText w:val="%1."/>
      <w:lvlJc w:val="left"/>
      <w:pPr>
        <w:ind w:left="720" w:hanging="360"/>
      </w:pPr>
    </w:lvl>
    <w:lvl w:ilvl="1" w:tplc="4E6CEE0A">
      <w:start w:val="1"/>
      <w:numFmt w:val="lowerLetter"/>
      <w:lvlText w:val="%2."/>
      <w:lvlJc w:val="left"/>
      <w:pPr>
        <w:ind w:left="1440" w:hanging="360"/>
      </w:pPr>
    </w:lvl>
    <w:lvl w:ilvl="2" w:tplc="AD6CA6BA">
      <w:start w:val="1"/>
      <w:numFmt w:val="lowerRoman"/>
      <w:lvlText w:val="%3."/>
      <w:lvlJc w:val="right"/>
      <w:pPr>
        <w:ind w:left="2160" w:hanging="180"/>
      </w:pPr>
    </w:lvl>
    <w:lvl w:ilvl="3" w:tplc="C2FCF78A">
      <w:start w:val="1"/>
      <w:numFmt w:val="decimal"/>
      <w:lvlText w:val="%4."/>
      <w:lvlJc w:val="left"/>
      <w:pPr>
        <w:ind w:left="2880" w:hanging="360"/>
      </w:pPr>
    </w:lvl>
    <w:lvl w:ilvl="4" w:tplc="F5C4EF8A">
      <w:start w:val="1"/>
      <w:numFmt w:val="lowerLetter"/>
      <w:lvlText w:val="%5."/>
      <w:lvlJc w:val="left"/>
      <w:pPr>
        <w:ind w:left="3600" w:hanging="360"/>
      </w:pPr>
    </w:lvl>
    <w:lvl w:ilvl="5" w:tplc="45A40808">
      <w:start w:val="1"/>
      <w:numFmt w:val="lowerRoman"/>
      <w:lvlText w:val="%6."/>
      <w:lvlJc w:val="right"/>
      <w:pPr>
        <w:ind w:left="4320" w:hanging="180"/>
      </w:pPr>
    </w:lvl>
    <w:lvl w:ilvl="6" w:tplc="5C8A72CC">
      <w:start w:val="1"/>
      <w:numFmt w:val="decimal"/>
      <w:lvlText w:val="%7."/>
      <w:lvlJc w:val="left"/>
      <w:pPr>
        <w:ind w:left="5040" w:hanging="360"/>
      </w:pPr>
    </w:lvl>
    <w:lvl w:ilvl="7" w:tplc="9CF00BD2">
      <w:start w:val="1"/>
      <w:numFmt w:val="lowerLetter"/>
      <w:lvlText w:val="%8."/>
      <w:lvlJc w:val="left"/>
      <w:pPr>
        <w:ind w:left="5760" w:hanging="360"/>
      </w:pPr>
    </w:lvl>
    <w:lvl w:ilvl="8" w:tplc="D5FA57BA">
      <w:start w:val="1"/>
      <w:numFmt w:val="lowerRoman"/>
      <w:lvlText w:val="%9."/>
      <w:lvlJc w:val="right"/>
      <w:pPr>
        <w:ind w:left="6480" w:hanging="180"/>
      </w:pPr>
    </w:lvl>
  </w:abstractNum>
  <w:abstractNum w:abstractNumId="6" w15:restartNumberingAfterBreak="0">
    <w:nsid w:val="2FD653EE"/>
    <w:multiLevelType w:val="hybridMultilevel"/>
    <w:tmpl w:val="284A0102"/>
    <w:lvl w:ilvl="0" w:tplc="09F2F350">
      <w:start w:val="1"/>
      <w:numFmt w:val="decimal"/>
      <w:lvlText w:val="%1."/>
      <w:lvlJc w:val="left"/>
      <w:pPr>
        <w:ind w:left="720" w:hanging="360"/>
      </w:pPr>
    </w:lvl>
    <w:lvl w:ilvl="1" w:tplc="D7CC556C">
      <w:start w:val="1"/>
      <w:numFmt w:val="lowerLetter"/>
      <w:lvlText w:val="%2."/>
      <w:lvlJc w:val="left"/>
      <w:pPr>
        <w:ind w:left="1440" w:hanging="360"/>
      </w:pPr>
    </w:lvl>
    <w:lvl w:ilvl="2" w:tplc="6C8247C4">
      <w:start w:val="1"/>
      <w:numFmt w:val="lowerRoman"/>
      <w:lvlText w:val="%3."/>
      <w:lvlJc w:val="right"/>
      <w:pPr>
        <w:ind w:left="2160" w:hanging="180"/>
      </w:pPr>
    </w:lvl>
    <w:lvl w:ilvl="3" w:tplc="8F80BBA8">
      <w:start w:val="1"/>
      <w:numFmt w:val="decimal"/>
      <w:lvlText w:val="%4."/>
      <w:lvlJc w:val="left"/>
      <w:pPr>
        <w:ind w:left="2880" w:hanging="360"/>
      </w:pPr>
    </w:lvl>
    <w:lvl w:ilvl="4" w:tplc="CEBCB41E">
      <w:start w:val="1"/>
      <w:numFmt w:val="lowerLetter"/>
      <w:lvlText w:val="%5."/>
      <w:lvlJc w:val="left"/>
      <w:pPr>
        <w:ind w:left="3600" w:hanging="360"/>
      </w:pPr>
    </w:lvl>
    <w:lvl w:ilvl="5" w:tplc="99E8ED72">
      <w:start w:val="1"/>
      <w:numFmt w:val="lowerRoman"/>
      <w:lvlText w:val="%6."/>
      <w:lvlJc w:val="right"/>
      <w:pPr>
        <w:ind w:left="4320" w:hanging="180"/>
      </w:pPr>
    </w:lvl>
    <w:lvl w:ilvl="6" w:tplc="B6EAAA32">
      <w:start w:val="1"/>
      <w:numFmt w:val="decimal"/>
      <w:lvlText w:val="%7."/>
      <w:lvlJc w:val="left"/>
      <w:pPr>
        <w:ind w:left="5040" w:hanging="360"/>
      </w:pPr>
    </w:lvl>
    <w:lvl w:ilvl="7" w:tplc="D51C2960">
      <w:start w:val="1"/>
      <w:numFmt w:val="lowerLetter"/>
      <w:lvlText w:val="%8."/>
      <w:lvlJc w:val="left"/>
      <w:pPr>
        <w:ind w:left="5760" w:hanging="360"/>
      </w:pPr>
    </w:lvl>
    <w:lvl w:ilvl="8" w:tplc="909AF80C">
      <w:start w:val="1"/>
      <w:numFmt w:val="lowerRoman"/>
      <w:lvlText w:val="%9."/>
      <w:lvlJc w:val="right"/>
      <w:pPr>
        <w:ind w:left="6480" w:hanging="180"/>
      </w:pPr>
    </w:lvl>
  </w:abstractNum>
  <w:abstractNum w:abstractNumId="7" w15:restartNumberingAfterBreak="0">
    <w:nsid w:val="344B4F66"/>
    <w:multiLevelType w:val="hybridMultilevel"/>
    <w:tmpl w:val="8FE49AC4"/>
    <w:lvl w:ilvl="0" w:tplc="B928CAD0">
      <w:start w:val="1"/>
      <w:numFmt w:val="bullet"/>
      <w:lvlText w:val="-"/>
      <w:lvlJc w:val="left"/>
      <w:pPr>
        <w:ind w:left="720" w:hanging="360"/>
      </w:pPr>
      <w:rPr>
        <w:rFonts w:ascii="Calibri" w:hAnsi="Calibri" w:hint="default"/>
      </w:rPr>
    </w:lvl>
    <w:lvl w:ilvl="1" w:tplc="2B468C2A">
      <w:start w:val="1"/>
      <w:numFmt w:val="bullet"/>
      <w:lvlText w:val="o"/>
      <w:lvlJc w:val="left"/>
      <w:pPr>
        <w:ind w:left="1440" w:hanging="360"/>
      </w:pPr>
      <w:rPr>
        <w:rFonts w:ascii="Courier New" w:hAnsi="Courier New" w:hint="default"/>
      </w:rPr>
    </w:lvl>
    <w:lvl w:ilvl="2" w:tplc="CA049B1E">
      <w:start w:val="1"/>
      <w:numFmt w:val="bullet"/>
      <w:lvlText w:val=""/>
      <w:lvlJc w:val="left"/>
      <w:pPr>
        <w:ind w:left="2160" w:hanging="360"/>
      </w:pPr>
      <w:rPr>
        <w:rFonts w:ascii="Wingdings" w:hAnsi="Wingdings" w:hint="default"/>
      </w:rPr>
    </w:lvl>
    <w:lvl w:ilvl="3" w:tplc="580649E6">
      <w:start w:val="1"/>
      <w:numFmt w:val="bullet"/>
      <w:lvlText w:val=""/>
      <w:lvlJc w:val="left"/>
      <w:pPr>
        <w:ind w:left="2880" w:hanging="360"/>
      </w:pPr>
      <w:rPr>
        <w:rFonts w:ascii="Symbol" w:hAnsi="Symbol" w:hint="default"/>
      </w:rPr>
    </w:lvl>
    <w:lvl w:ilvl="4" w:tplc="85488112">
      <w:start w:val="1"/>
      <w:numFmt w:val="bullet"/>
      <w:lvlText w:val="o"/>
      <w:lvlJc w:val="left"/>
      <w:pPr>
        <w:ind w:left="3600" w:hanging="360"/>
      </w:pPr>
      <w:rPr>
        <w:rFonts w:ascii="Courier New" w:hAnsi="Courier New" w:hint="default"/>
      </w:rPr>
    </w:lvl>
    <w:lvl w:ilvl="5" w:tplc="0B8402C8">
      <w:start w:val="1"/>
      <w:numFmt w:val="bullet"/>
      <w:lvlText w:val=""/>
      <w:lvlJc w:val="left"/>
      <w:pPr>
        <w:ind w:left="4320" w:hanging="360"/>
      </w:pPr>
      <w:rPr>
        <w:rFonts w:ascii="Wingdings" w:hAnsi="Wingdings" w:hint="default"/>
      </w:rPr>
    </w:lvl>
    <w:lvl w:ilvl="6" w:tplc="09E4D306">
      <w:start w:val="1"/>
      <w:numFmt w:val="bullet"/>
      <w:lvlText w:val=""/>
      <w:lvlJc w:val="left"/>
      <w:pPr>
        <w:ind w:left="5040" w:hanging="360"/>
      </w:pPr>
      <w:rPr>
        <w:rFonts w:ascii="Symbol" w:hAnsi="Symbol" w:hint="default"/>
      </w:rPr>
    </w:lvl>
    <w:lvl w:ilvl="7" w:tplc="4208AEAE">
      <w:start w:val="1"/>
      <w:numFmt w:val="bullet"/>
      <w:lvlText w:val="o"/>
      <w:lvlJc w:val="left"/>
      <w:pPr>
        <w:ind w:left="5760" w:hanging="360"/>
      </w:pPr>
      <w:rPr>
        <w:rFonts w:ascii="Courier New" w:hAnsi="Courier New" w:hint="default"/>
      </w:rPr>
    </w:lvl>
    <w:lvl w:ilvl="8" w:tplc="DEDADB86">
      <w:start w:val="1"/>
      <w:numFmt w:val="bullet"/>
      <w:lvlText w:val=""/>
      <w:lvlJc w:val="left"/>
      <w:pPr>
        <w:ind w:left="6480" w:hanging="360"/>
      </w:pPr>
      <w:rPr>
        <w:rFonts w:ascii="Wingdings" w:hAnsi="Wingdings" w:hint="default"/>
      </w:rPr>
    </w:lvl>
  </w:abstractNum>
  <w:abstractNum w:abstractNumId="8" w15:restartNumberingAfterBreak="0">
    <w:nsid w:val="38F37A52"/>
    <w:multiLevelType w:val="hybridMultilevel"/>
    <w:tmpl w:val="B9080DAA"/>
    <w:lvl w:ilvl="0" w:tplc="AC1ACB56">
      <w:start w:val="1"/>
      <w:numFmt w:val="bullet"/>
      <w:lvlText w:val=""/>
      <w:lvlJc w:val="left"/>
      <w:pPr>
        <w:ind w:left="720" w:hanging="360"/>
      </w:pPr>
      <w:rPr>
        <w:rFonts w:ascii="Symbol" w:hAnsi="Symbol" w:hint="default"/>
      </w:rPr>
    </w:lvl>
    <w:lvl w:ilvl="1" w:tplc="1FC65598">
      <w:start w:val="1"/>
      <w:numFmt w:val="bullet"/>
      <w:lvlText w:val="o"/>
      <w:lvlJc w:val="left"/>
      <w:pPr>
        <w:ind w:left="1440" w:hanging="360"/>
      </w:pPr>
      <w:rPr>
        <w:rFonts w:ascii="Courier New" w:hAnsi="Courier New" w:hint="default"/>
      </w:rPr>
    </w:lvl>
    <w:lvl w:ilvl="2" w:tplc="0DE6A09E">
      <w:start w:val="1"/>
      <w:numFmt w:val="bullet"/>
      <w:lvlText w:val=""/>
      <w:lvlJc w:val="left"/>
      <w:pPr>
        <w:ind w:left="2160" w:hanging="360"/>
      </w:pPr>
      <w:rPr>
        <w:rFonts w:ascii="Wingdings" w:hAnsi="Wingdings" w:hint="default"/>
      </w:rPr>
    </w:lvl>
    <w:lvl w:ilvl="3" w:tplc="7FF6A228">
      <w:start w:val="1"/>
      <w:numFmt w:val="bullet"/>
      <w:lvlText w:val=""/>
      <w:lvlJc w:val="left"/>
      <w:pPr>
        <w:ind w:left="2880" w:hanging="360"/>
      </w:pPr>
      <w:rPr>
        <w:rFonts w:ascii="Symbol" w:hAnsi="Symbol" w:hint="default"/>
      </w:rPr>
    </w:lvl>
    <w:lvl w:ilvl="4" w:tplc="46F0D30A">
      <w:start w:val="1"/>
      <w:numFmt w:val="bullet"/>
      <w:lvlText w:val="o"/>
      <w:lvlJc w:val="left"/>
      <w:pPr>
        <w:ind w:left="3600" w:hanging="360"/>
      </w:pPr>
      <w:rPr>
        <w:rFonts w:ascii="Courier New" w:hAnsi="Courier New" w:hint="default"/>
      </w:rPr>
    </w:lvl>
    <w:lvl w:ilvl="5" w:tplc="BB82EF34">
      <w:start w:val="1"/>
      <w:numFmt w:val="bullet"/>
      <w:lvlText w:val=""/>
      <w:lvlJc w:val="left"/>
      <w:pPr>
        <w:ind w:left="4320" w:hanging="360"/>
      </w:pPr>
      <w:rPr>
        <w:rFonts w:ascii="Wingdings" w:hAnsi="Wingdings" w:hint="default"/>
      </w:rPr>
    </w:lvl>
    <w:lvl w:ilvl="6" w:tplc="53AA2AA2">
      <w:start w:val="1"/>
      <w:numFmt w:val="bullet"/>
      <w:lvlText w:val=""/>
      <w:lvlJc w:val="left"/>
      <w:pPr>
        <w:ind w:left="5040" w:hanging="360"/>
      </w:pPr>
      <w:rPr>
        <w:rFonts w:ascii="Symbol" w:hAnsi="Symbol" w:hint="default"/>
      </w:rPr>
    </w:lvl>
    <w:lvl w:ilvl="7" w:tplc="164A6206">
      <w:start w:val="1"/>
      <w:numFmt w:val="bullet"/>
      <w:lvlText w:val="o"/>
      <w:lvlJc w:val="left"/>
      <w:pPr>
        <w:ind w:left="5760" w:hanging="360"/>
      </w:pPr>
      <w:rPr>
        <w:rFonts w:ascii="Courier New" w:hAnsi="Courier New" w:hint="default"/>
      </w:rPr>
    </w:lvl>
    <w:lvl w:ilvl="8" w:tplc="1B62E4E6">
      <w:start w:val="1"/>
      <w:numFmt w:val="bullet"/>
      <w:lvlText w:val=""/>
      <w:lvlJc w:val="left"/>
      <w:pPr>
        <w:ind w:left="6480" w:hanging="360"/>
      </w:pPr>
      <w:rPr>
        <w:rFonts w:ascii="Wingdings" w:hAnsi="Wingdings" w:hint="default"/>
      </w:rPr>
    </w:lvl>
  </w:abstractNum>
  <w:abstractNum w:abstractNumId="9" w15:restartNumberingAfterBreak="0">
    <w:nsid w:val="38F70D92"/>
    <w:multiLevelType w:val="hybridMultilevel"/>
    <w:tmpl w:val="AA226DDA"/>
    <w:lvl w:ilvl="0" w:tplc="AB5210E4">
      <w:start w:val="1"/>
      <w:numFmt w:val="bullet"/>
      <w:lvlText w:val=""/>
      <w:lvlJc w:val="left"/>
      <w:pPr>
        <w:ind w:left="720" w:hanging="360"/>
      </w:pPr>
      <w:rPr>
        <w:rFonts w:ascii="Symbol" w:hAnsi="Symbol" w:hint="default"/>
      </w:rPr>
    </w:lvl>
    <w:lvl w:ilvl="1" w:tplc="482878C2">
      <w:start w:val="1"/>
      <w:numFmt w:val="bullet"/>
      <w:lvlText w:val="o"/>
      <w:lvlJc w:val="left"/>
      <w:pPr>
        <w:ind w:left="1440" w:hanging="360"/>
      </w:pPr>
      <w:rPr>
        <w:rFonts w:ascii="Courier New" w:hAnsi="Courier New" w:hint="default"/>
      </w:rPr>
    </w:lvl>
    <w:lvl w:ilvl="2" w:tplc="3E4086F0">
      <w:start w:val="1"/>
      <w:numFmt w:val="bullet"/>
      <w:lvlText w:val=""/>
      <w:lvlJc w:val="left"/>
      <w:pPr>
        <w:ind w:left="2160" w:hanging="360"/>
      </w:pPr>
      <w:rPr>
        <w:rFonts w:ascii="Wingdings" w:hAnsi="Wingdings" w:hint="default"/>
      </w:rPr>
    </w:lvl>
    <w:lvl w:ilvl="3" w:tplc="330474A6">
      <w:start w:val="1"/>
      <w:numFmt w:val="bullet"/>
      <w:lvlText w:val=""/>
      <w:lvlJc w:val="left"/>
      <w:pPr>
        <w:ind w:left="2880" w:hanging="360"/>
      </w:pPr>
      <w:rPr>
        <w:rFonts w:ascii="Symbol" w:hAnsi="Symbol" w:hint="default"/>
      </w:rPr>
    </w:lvl>
    <w:lvl w:ilvl="4" w:tplc="7C566638">
      <w:start w:val="1"/>
      <w:numFmt w:val="bullet"/>
      <w:lvlText w:val="o"/>
      <w:lvlJc w:val="left"/>
      <w:pPr>
        <w:ind w:left="3600" w:hanging="360"/>
      </w:pPr>
      <w:rPr>
        <w:rFonts w:ascii="Courier New" w:hAnsi="Courier New" w:hint="default"/>
      </w:rPr>
    </w:lvl>
    <w:lvl w:ilvl="5" w:tplc="1050320C">
      <w:start w:val="1"/>
      <w:numFmt w:val="bullet"/>
      <w:lvlText w:val=""/>
      <w:lvlJc w:val="left"/>
      <w:pPr>
        <w:ind w:left="4320" w:hanging="360"/>
      </w:pPr>
      <w:rPr>
        <w:rFonts w:ascii="Wingdings" w:hAnsi="Wingdings" w:hint="default"/>
      </w:rPr>
    </w:lvl>
    <w:lvl w:ilvl="6" w:tplc="7EF61788">
      <w:start w:val="1"/>
      <w:numFmt w:val="bullet"/>
      <w:lvlText w:val=""/>
      <w:lvlJc w:val="left"/>
      <w:pPr>
        <w:ind w:left="5040" w:hanging="360"/>
      </w:pPr>
      <w:rPr>
        <w:rFonts w:ascii="Symbol" w:hAnsi="Symbol" w:hint="default"/>
      </w:rPr>
    </w:lvl>
    <w:lvl w:ilvl="7" w:tplc="4572A4A6">
      <w:start w:val="1"/>
      <w:numFmt w:val="bullet"/>
      <w:lvlText w:val="o"/>
      <w:lvlJc w:val="left"/>
      <w:pPr>
        <w:ind w:left="5760" w:hanging="360"/>
      </w:pPr>
      <w:rPr>
        <w:rFonts w:ascii="Courier New" w:hAnsi="Courier New" w:hint="default"/>
      </w:rPr>
    </w:lvl>
    <w:lvl w:ilvl="8" w:tplc="F3325078">
      <w:start w:val="1"/>
      <w:numFmt w:val="bullet"/>
      <w:lvlText w:val=""/>
      <w:lvlJc w:val="left"/>
      <w:pPr>
        <w:ind w:left="6480" w:hanging="360"/>
      </w:pPr>
      <w:rPr>
        <w:rFonts w:ascii="Wingdings" w:hAnsi="Wingdings" w:hint="default"/>
      </w:rPr>
    </w:lvl>
  </w:abstractNum>
  <w:abstractNum w:abstractNumId="10" w15:restartNumberingAfterBreak="0">
    <w:nsid w:val="3BCD5DEE"/>
    <w:multiLevelType w:val="hybridMultilevel"/>
    <w:tmpl w:val="6734CACE"/>
    <w:lvl w:ilvl="0" w:tplc="CF7EC30C">
      <w:start w:val="1"/>
      <w:numFmt w:val="bullet"/>
      <w:lvlText w:val=""/>
      <w:lvlJc w:val="left"/>
      <w:pPr>
        <w:ind w:left="720" w:hanging="360"/>
      </w:pPr>
      <w:rPr>
        <w:rFonts w:ascii="Symbol" w:hAnsi="Symbol" w:hint="default"/>
      </w:rPr>
    </w:lvl>
    <w:lvl w:ilvl="1" w:tplc="4CBA08BC">
      <w:start w:val="1"/>
      <w:numFmt w:val="bullet"/>
      <w:lvlText w:val="o"/>
      <w:lvlJc w:val="left"/>
      <w:pPr>
        <w:ind w:left="1440" w:hanging="360"/>
      </w:pPr>
      <w:rPr>
        <w:rFonts w:ascii="Courier New" w:hAnsi="Courier New" w:hint="default"/>
      </w:rPr>
    </w:lvl>
    <w:lvl w:ilvl="2" w:tplc="89421EE6">
      <w:start w:val="1"/>
      <w:numFmt w:val="bullet"/>
      <w:lvlText w:val=""/>
      <w:lvlJc w:val="left"/>
      <w:pPr>
        <w:ind w:left="2160" w:hanging="360"/>
      </w:pPr>
      <w:rPr>
        <w:rFonts w:ascii="Wingdings" w:hAnsi="Wingdings" w:hint="default"/>
      </w:rPr>
    </w:lvl>
    <w:lvl w:ilvl="3" w:tplc="E5A6932C">
      <w:start w:val="1"/>
      <w:numFmt w:val="bullet"/>
      <w:lvlText w:val=""/>
      <w:lvlJc w:val="left"/>
      <w:pPr>
        <w:ind w:left="2880" w:hanging="360"/>
      </w:pPr>
      <w:rPr>
        <w:rFonts w:ascii="Symbol" w:hAnsi="Symbol" w:hint="default"/>
      </w:rPr>
    </w:lvl>
    <w:lvl w:ilvl="4" w:tplc="622A4362">
      <w:start w:val="1"/>
      <w:numFmt w:val="bullet"/>
      <w:lvlText w:val="o"/>
      <w:lvlJc w:val="left"/>
      <w:pPr>
        <w:ind w:left="3600" w:hanging="360"/>
      </w:pPr>
      <w:rPr>
        <w:rFonts w:ascii="Courier New" w:hAnsi="Courier New" w:hint="default"/>
      </w:rPr>
    </w:lvl>
    <w:lvl w:ilvl="5" w:tplc="9A4027A4">
      <w:start w:val="1"/>
      <w:numFmt w:val="bullet"/>
      <w:lvlText w:val=""/>
      <w:lvlJc w:val="left"/>
      <w:pPr>
        <w:ind w:left="4320" w:hanging="360"/>
      </w:pPr>
      <w:rPr>
        <w:rFonts w:ascii="Wingdings" w:hAnsi="Wingdings" w:hint="default"/>
      </w:rPr>
    </w:lvl>
    <w:lvl w:ilvl="6" w:tplc="171E2ED0">
      <w:start w:val="1"/>
      <w:numFmt w:val="bullet"/>
      <w:lvlText w:val=""/>
      <w:lvlJc w:val="left"/>
      <w:pPr>
        <w:ind w:left="5040" w:hanging="360"/>
      </w:pPr>
      <w:rPr>
        <w:rFonts w:ascii="Symbol" w:hAnsi="Symbol" w:hint="default"/>
      </w:rPr>
    </w:lvl>
    <w:lvl w:ilvl="7" w:tplc="4FD87952">
      <w:start w:val="1"/>
      <w:numFmt w:val="bullet"/>
      <w:lvlText w:val="o"/>
      <w:lvlJc w:val="left"/>
      <w:pPr>
        <w:ind w:left="5760" w:hanging="360"/>
      </w:pPr>
      <w:rPr>
        <w:rFonts w:ascii="Courier New" w:hAnsi="Courier New" w:hint="default"/>
      </w:rPr>
    </w:lvl>
    <w:lvl w:ilvl="8" w:tplc="A3CAEF70">
      <w:start w:val="1"/>
      <w:numFmt w:val="bullet"/>
      <w:lvlText w:val=""/>
      <w:lvlJc w:val="left"/>
      <w:pPr>
        <w:ind w:left="6480" w:hanging="360"/>
      </w:pPr>
      <w:rPr>
        <w:rFonts w:ascii="Wingdings" w:hAnsi="Wingdings" w:hint="default"/>
      </w:rPr>
    </w:lvl>
  </w:abstractNum>
  <w:abstractNum w:abstractNumId="11" w15:restartNumberingAfterBreak="0">
    <w:nsid w:val="405112E4"/>
    <w:multiLevelType w:val="hybridMultilevel"/>
    <w:tmpl w:val="D67AC8D4"/>
    <w:lvl w:ilvl="0" w:tplc="26281BC2">
      <w:start w:val="1"/>
      <w:numFmt w:val="bullet"/>
      <w:lvlText w:val="-"/>
      <w:lvlJc w:val="left"/>
      <w:pPr>
        <w:ind w:left="720" w:hanging="360"/>
      </w:pPr>
      <w:rPr>
        <w:rFonts w:ascii="Calibri" w:hAnsi="Calibri" w:hint="default"/>
      </w:rPr>
    </w:lvl>
    <w:lvl w:ilvl="1" w:tplc="4B9AD708">
      <w:start w:val="1"/>
      <w:numFmt w:val="bullet"/>
      <w:lvlText w:val="o"/>
      <w:lvlJc w:val="left"/>
      <w:pPr>
        <w:ind w:left="1440" w:hanging="360"/>
      </w:pPr>
      <w:rPr>
        <w:rFonts w:ascii="Courier New" w:hAnsi="Courier New" w:hint="default"/>
      </w:rPr>
    </w:lvl>
    <w:lvl w:ilvl="2" w:tplc="CD525534">
      <w:start w:val="1"/>
      <w:numFmt w:val="bullet"/>
      <w:lvlText w:val=""/>
      <w:lvlJc w:val="left"/>
      <w:pPr>
        <w:ind w:left="2160" w:hanging="360"/>
      </w:pPr>
      <w:rPr>
        <w:rFonts w:ascii="Wingdings" w:hAnsi="Wingdings" w:hint="default"/>
      </w:rPr>
    </w:lvl>
    <w:lvl w:ilvl="3" w:tplc="3244EC94">
      <w:start w:val="1"/>
      <w:numFmt w:val="bullet"/>
      <w:lvlText w:val=""/>
      <w:lvlJc w:val="left"/>
      <w:pPr>
        <w:ind w:left="2880" w:hanging="360"/>
      </w:pPr>
      <w:rPr>
        <w:rFonts w:ascii="Symbol" w:hAnsi="Symbol" w:hint="default"/>
      </w:rPr>
    </w:lvl>
    <w:lvl w:ilvl="4" w:tplc="853EFCFE">
      <w:start w:val="1"/>
      <w:numFmt w:val="bullet"/>
      <w:lvlText w:val="o"/>
      <w:lvlJc w:val="left"/>
      <w:pPr>
        <w:ind w:left="3600" w:hanging="360"/>
      </w:pPr>
      <w:rPr>
        <w:rFonts w:ascii="Courier New" w:hAnsi="Courier New" w:hint="default"/>
      </w:rPr>
    </w:lvl>
    <w:lvl w:ilvl="5" w:tplc="3216CF5C">
      <w:start w:val="1"/>
      <w:numFmt w:val="bullet"/>
      <w:lvlText w:val=""/>
      <w:lvlJc w:val="left"/>
      <w:pPr>
        <w:ind w:left="4320" w:hanging="360"/>
      </w:pPr>
      <w:rPr>
        <w:rFonts w:ascii="Wingdings" w:hAnsi="Wingdings" w:hint="default"/>
      </w:rPr>
    </w:lvl>
    <w:lvl w:ilvl="6" w:tplc="94724A5E">
      <w:start w:val="1"/>
      <w:numFmt w:val="bullet"/>
      <w:lvlText w:val=""/>
      <w:lvlJc w:val="left"/>
      <w:pPr>
        <w:ind w:left="5040" w:hanging="360"/>
      </w:pPr>
      <w:rPr>
        <w:rFonts w:ascii="Symbol" w:hAnsi="Symbol" w:hint="default"/>
      </w:rPr>
    </w:lvl>
    <w:lvl w:ilvl="7" w:tplc="6AC0AA46">
      <w:start w:val="1"/>
      <w:numFmt w:val="bullet"/>
      <w:lvlText w:val="o"/>
      <w:lvlJc w:val="left"/>
      <w:pPr>
        <w:ind w:left="5760" w:hanging="360"/>
      </w:pPr>
      <w:rPr>
        <w:rFonts w:ascii="Courier New" w:hAnsi="Courier New" w:hint="default"/>
      </w:rPr>
    </w:lvl>
    <w:lvl w:ilvl="8" w:tplc="DF74F8E2">
      <w:start w:val="1"/>
      <w:numFmt w:val="bullet"/>
      <w:lvlText w:val=""/>
      <w:lvlJc w:val="left"/>
      <w:pPr>
        <w:ind w:left="6480" w:hanging="360"/>
      </w:pPr>
      <w:rPr>
        <w:rFonts w:ascii="Wingdings" w:hAnsi="Wingdings" w:hint="default"/>
      </w:rPr>
    </w:lvl>
  </w:abstractNum>
  <w:abstractNum w:abstractNumId="12" w15:restartNumberingAfterBreak="0">
    <w:nsid w:val="498370AF"/>
    <w:multiLevelType w:val="hybridMultilevel"/>
    <w:tmpl w:val="73587EBC"/>
    <w:lvl w:ilvl="0" w:tplc="92A41840">
      <w:start w:val="1"/>
      <w:numFmt w:val="bullet"/>
      <w:lvlText w:val="-"/>
      <w:lvlJc w:val="left"/>
      <w:pPr>
        <w:ind w:left="720" w:hanging="360"/>
      </w:pPr>
      <w:rPr>
        <w:rFonts w:ascii="Calibri" w:hAnsi="Calibri" w:hint="default"/>
      </w:rPr>
    </w:lvl>
    <w:lvl w:ilvl="1" w:tplc="A2E24578">
      <w:start w:val="1"/>
      <w:numFmt w:val="bullet"/>
      <w:lvlText w:val="o"/>
      <w:lvlJc w:val="left"/>
      <w:pPr>
        <w:ind w:left="1440" w:hanging="360"/>
      </w:pPr>
      <w:rPr>
        <w:rFonts w:ascii="Courier New" w:hAnsi="Courier New" w:hint="default"/>
      </w:rPr>
    </w:lvl>
    <w:lvl w:ilvl="2" w:tplc="A38A6D0E">
      <w:start w:val="1"/>
      <w:numFmt w:val="bullet"/>
      <w:lvlText w:val=""/>
      <w:lvlJc w:val="left"/>
      <w:pPr>
        <w:ind w:left="2160" w:hanging="360"/>
      </w:pPr>
      <w:rPr>
        <w:rFonts w:ascii="Wingdings" w:hAnsi="Wingdings" w:hint="default"/>
      </w:rPr>
    </w:lvl>
    <w:lvl w:ilvl="3" w:tplc="31C81740">
      <w:start w:val="1"/>
      <w:numFmt w:val="bullet"/>
      <w:lvlText w:val=""/>
      <w:lvlJc w:val="left"/>
      <w:pPr>
        <w:ind w:left="2880" w:hanging="360"/>
      </w:pPr>
      <w:rPr>
        <w:rFonts w:ascii="Symbol" w:hAnsi="Symbol" w:hint="default"/>
      </w:rPr>
    </w:lvl>
    <w:lvl w:ilvl="4" w:tplc="4E36C8D0">
      <w:start w:val="1"/>
      <w:numFmt w:val="bullet"/>
      <w:lvlText w:val="o"/>
      <w:lvlJc w:val="left"/>
      <w:pPr>
        <w:ind w:left="3600" w:hanging="360"/>
      </w:pPr>
      <w:rPr>
        <w:rFonts w:ascii="Courier New" w:hAnsi="Courier New" w:hint="default"/>
      </w:rPr>
    </w:lvl>
    <w:lvl w:ilvl="5" w:tplc="8E62BD06">
      <w:start w:val="1"/>
      <w:numFmt w:val="bullet"/>
      <w:lvlText w:val=""/>
      <w:lvlJc w:val="left"/>
      <w:pPr>
        <w:ind w:left="4320" w:hanging="360"/>
      </w:pPr>
      <w:rPr>
        <w:rFonts w:ascii="Wingdings" w:hAnsi="Wingdings" w:hint="default"/>
      </w:rPr>
    </w:lvl>
    <w:lvl w:ilvl="6" w:tplc="036C893A">
      <w:start w:val="1"/>
      <w:numFmt w:val="bullet"/>
      <w:lvlText w:val=""/>
      <w:lvlJc w:val="left"/>
      <w:pPr>
        <w:ind w:left="5040" w:hanging="360"/>
      </w:pPr>
      <w:rPr>
        <w:rFonts w:ascii="Symbol" w:hAnsi="Symbol" w:hint="default"/>
      </w:rPr>
    </w:lvl>
    <w:lvl w:ilvl="7" w:tplc="16200668">
      <w:start w:val="1"/>
      <w:numFmt w:val="bullet"/>
      <w:lvlText w:val="o"/>
      <w:lvlJc w:val="left"/>
      <w:pPr>
        <w:ind w:left="5760" w:hanging="360"/>
      </w:pPr>
      <w:rPr>
        <w:rFonts w:ascii="Courier New" w:hAnsi="Courier New" w:hint="default"/>
      </w:rPr>
    </w:lvl>
    <w:lvl w:ilvl="8" w:tplc="44FCC660">
      <w:start w:val="1"/>
      <w:numFmt w:val="bullet"/>
      <w:lvlText w:val=""/>
      <w:lvlJc w:val="left"/>
      <w:pPr>
        <w:ind w:left="6480" w:hanging="360"/>
      </w:pPr>
      <w:rPr>
        <w:rFonts w:ascii="Wingdings" w:hAnsi="Wingdings" w:hint="default"/>
      </w:rPr>
    </w:lvl>
  </w:abstractNum>
  <w:abstractNum w:abstractNumId="13" w15:restartNumberingAfterBreak="0">
    <w:nsid w:val="568276AF"/>
    <w:multiLevelType w:val="hybridMultilevel"/>
    <w:tmpl w:val="F85A29B0"/>
    <w:lvl w:ilvl="0" w:tplc="BB52CD16">
      <w:start w:val="1"/>
      <w:numFmt w:val="decimal"/>
      <w:lvlText w:val="%1."/>
      <w:lvlJc w:val="left"/>
      <w:pPr>
        <w:ind w:left="720" w:hanging="360"/>
      </w:pPr>
    </w:lvl>
    <w:lvl w:ilvl="1" w:tplc="6E809936">
      <w:start w:val="1"/>
      <w:numFmt w:val="lowerLetter"/>
      <w:lvlText w:val="%2."/>
      <w:lvlJc w:val="left"/>
      <w:pPr>
        <w:ind w:left="1440" w:hanging="360"/>
      </w:pPr>
    </w:lvl>
    <w:lvl w:ilvl="2" w:tplc="3364E35C">
      <w:start w:val="1"/>
      <w:numFmt w:val="lowerRoman"/>
      <w:lvlText w:val="%3."/>
      <w:lvlJc w:val="right"/>
      <w:pPr>
        <w:ind w:left="2160" w:hanging="180"/>
      </w:pPr>
    </w:lvl>
    <w:lvl w:ilvl="3" w:tplc="C674D4B6">
      <w:start w:val="1"/>
      <w:numFmt w:val="decimal"/>
      <w:lvlText w:val="%4."/>
      <w:lvlJc w:val="left"/>
      <w:pPr>
        <w:ind w:left="2880" w:hanging="360"/>
      </w:pPr>
    </w:lvl>
    <w:lvl w:ilvl="4" w:tplc="C8504246">
      <w:start w:val="1"/>
      <w:numFmt w:val="lowerLetter"/>
      <w:lvlText w:val="%5."/>
      <w:lvlJc w:val="left"/>
      <w:pPr>
        <w:ind w:left="3600" w:hanging="360"/>
      </w:pPr>
    </w:lvl>
    <w:lvl w:ilvl="5" w:tplc="E1F65680">
      <w:start w:val="1"/>
      <w:numFmt w:val="lowerRoman"/>
      <w:lvlText w:val="%6."/>
      <w:lvlJc w:val="right"/>
      <w:pPr>
        <w:ind w:left="4320" w:hanging="180"/>
      </w:pPr>
    </w:lvl>
    <w:lvl w:ilvl="6" w:tplc="F48AEF5A">
      <w:start w:val="1"/>
      <w:numFmt w:val="decimal"/>
      <w:lvlText w:val="%7."/>
      <w:lvlJc w:val="left"/>
      <w:pPr>
        <w:ind w:left="5040" w:hanging="360"/>
      </w:pPr>
    </w:lvl>
    <w:lvl w:ilvl="7" w:tplc="E9D8C592">
      <w:start w:val="1"/>
      <w:numFmt w:val="lowerLetter"/>
      <w:lvlText w:val="%8."/>
      <w:lvlJc w:val="left"/>
      <w:pPr>
        <w:ind w:left="5760" w:hanging="360"/>
      </w:pPr>
    </w:lvl>
    <w:lvl w:ilvl="8" w:tplc="11100F3E">
      <w:start w:val="1"/>
      <w:numFmt w:val="lowerRoman"/>
      <w:lvlText w:val="%9."/>
      <w:lvlJc w:val="right"/>
      <w:pPr>
        <w:ind w:left="6480" w:hanging="180"/>
      </w:pPr>
    </w:lvl>
  </w:abstractNum>
  <w:abstractNum w:abstractNumId="14" w15:restartNumberingAfterBreak="0">
    <w:nsid w:val="594878C7"/>
    <w:multiLevelType w:val="hybridMultilevel"/>
    <w:tmpl w:val="6A0A8284"/>
    <w:lvl w:ilvl="0" w:tplc="9A80B070">
      <w:start w:val="1"/>
      <w:numFmt w:val="bullet"/>
      <w:lvlText w:val="-"/>
      <w:lvlJc w:val="left"/>
      <w:pPr>
        <w:ind w:left="720" w:hanging="360"/>
      </w:pPr>
      <w:rPr>
        <w:rFonts w:ascii="Calibri" w:hAnsi="Calibri" w:hint="default"/>
      </w:rPr>
    </w:lvl>
    <w:lvl w:ilvl="1" w:tplc="37AAD178">
      <w:start w:val="1"/>
      <w:numFmt w:val="bullet"/>
      <w:lvlText w:val="o"/>
      <w:lvlJc w:val="left"/>
      <w:pPr>
        <w:ind w:left="1440" w:hanging="360"/>
      </w:pPr>
      <w:rPr>
        <w:rFonts w:ascii="Courier New" w:hAnsi="Courier New" w:hint="default"/>
      </w:rPr>
    </w:lvl>
    <w:lvl w:ilvl="2" w:tplc="6E18E7F0">
      <w:start w:val="1"/>
      <w:numFmt w:val="bullet"/>
      <w:lvlText w:val=""/>
      <w:lvlJc w:val="left"/>
      <w:pPr>
        <w:ind w:left="2160" w:hanging="360"/>
      </w:pPr>
      <w:rPr>
        <w:rFonts w:ascii="Wingdings" w:hAnsi="Wingdings" w:hint="default"/>
      </w:rPr>
    </w:lvl>
    <w:lvl w:ilvl="3" w:tplc="97700BEE">
      <w:start w:val="1"/>
      <w:numFmt w:val="bullet"/>
      <w:lvlText w:val=""/>
      <w:lvlJc w:val="left"/>
      <w:pPr>
        <w:ind w:left="2880" w:hanging="360"/>
      </w:pPr>
      <w:rPr>
        <w:rFonts w:ascii="Symbol" w:hAnsi="Symbol" w:hint="default"/>
      </w:rPr>
    </w:lvl>
    <w:lvl w:ilvl="4" w:tplc="1BDE8886">
      <w:start w:val="1"/>
      <w:numFmt w:val="bullet"/>
      <w:lvlText w:val="o"/>
      <w:lvlJc w:val="left"/>
      <w:pPr>
        <w:ind w:left="3600" w:hanging="360"/>
      </w:pPr>
      <w:rPr>
        <w:rFonts w:ascii="Courier New" w:hAnsi="Courier New" w:hint="default"/>
      </w:rPr>
    </w:lvl>
    <w:lvl w:ilvl="5" w:tplc="F55A2654">
      <w:start w:val="1"/>
      <w:numFmt w:val="bullet"/>
      <w:lvlText w:val=""/>
      <w:lvlJc w:val="left"/>
      <w:pPr>
        <w:ind w:left="4320" w:hanging="360"/>
      </w:pPr>
      <w:rPr>
        <w:rFonts w:ascii="Wingdings" w:hAnsi="Wingdings" w:hint="default"/>
      </w:rPr>
    </w:lvl>
    <w:lvl w:ilvl="6" w:tplc="AA5E4174">
      <w:start w:val="1"/>
      <w:numFmt w:val="bullet"/>
      <w:lvlText w:val=""/>
      <w:lvlJc w:val="left"/>
      <w:pPr>
        <w:ind w:left="5040" w:hanging="360"/>
      </w:pPr>
      <w:rPr>
        <w:rFonts w:ascii="Symbol" w:hAnsi="Symbol" w:hint="default"/>
      </w:rPr>
    </w:lvl>
    <w:lvl w:ilvl="7" w:tplc="76CA86BE">
      <w:start w:val="1"/>
      <w:numFmt w:val="bullet"/>
      <w:lvlText w:val="o"/>
      <w:lvlJc w:val="left"/>
      <w:pPr>
        <w:ind w:left="5760" w:hanging="360"/>
      </w:pPr>
      <w:rPr>
        <w:rFonts w:ascii="Courier New" w:hAnsi="Courier New" w:hint="default"/>
      </w:rPr>
    </w:lvl>
    <w:lvl w:ilvl="8" w:tplc="BC8E21EC">
      <w:start w:val="1"/>
      <w:numFmt w:val="bullet"/>
      <w:lvlText w:val=""/>
      <w:lvlJc w:val="left"/>
      <w:pPr>
        <w:ind w:left="6480" w:hanging="360"/>
      </w:pPr>
      <w:rPr>
        <w:rFonts w:ascii="Wingdings" w:hAnsi="Wingdings" w:hint="default"/>
      </w:rPr>
    </w:lvl>
  </w:abstractNum>
  <w:abstractNum w:abstractNumId="15" w15:restartNumberingAfterBreak="0">
    <w:nsid w:val="60514E1C"/>
    <w:multiLevelType w:val="hybridMultilevel"/>
    <w:tmpl w:val="A7C49780"/>
    <w:lvl w:ilvl="0" w:tplc="905A5FD2">
      <w:start w:val="1"/>
      <w:numFmt w:val="decimal"/>
      <w:lvlText w:val="%1."/>
      <w:lvlJc w:val="left"/>
      <w:pPr>
        <w:ind w:left="720" w:hanging="360"/>
      </w:pPr>
    </w:lvl>
    <w:lvl w:ilvl="1" w:tplc="5854292A">
      <w:start w:val="1"/>
      <w:numFmt w:val="lowerLetter"/>
      <w:lvlText w:val="%2."/>
      <w:lvlJc w:val="left"/>
      <w:pPr>
        <w:ind w:left="1440" w:hanging="360"/>
      </w:pPr>
    </w:lvl>
    <w:lvl w:ilvl="2" w:tplc="95902448">
      <w:start w:val="1"/>
      <w:numFmt w:val="lowerRoman"/>
      <w:lvlText w:val="%3."/>
      <w:lvlJc w:val="right"/>
      <w:pPr>
        <w:ind w:left="2160" w:hanging="180"/>
      </w:pPr>
    </w:lvl>
    <w:lvl w:ilvl="3" w:tplc="270C3A86">
      <w:start w:val="1"/>
      <w:numFmt w:val="decimal"/>
      <w:lvlText w:val="%4."/>
      <w:lvlJc w:val="left"/>
      <w:pPr>
        <w:ind w:left="2880" w:hanging="360"/>
      </w:pPr>
    </w:lvl>
    <w:lvl w:ilvl="4" w:tplc="7D664930">
      <w:start w:val="1"/>
      <w:numFmt w:val="lowerLetter"/>
      <w:lvlText w:val="%5."/>
      <w:lvlJc w:val="left"/>
      <w:pPr>
        <w:ind w:left="3600" w:hanging="360"/>
      </w:pPr>
    </w:lvl>
    <w:lvl w:ilvl="5" w:tplc="4E520030">
      <w:start w:val="1"/>
      <w:numFmt w:val="lowerRoman"/>
      <w:lvlText w:val="%6."/>
      <w:lvlJc w:val="right"/>
      <w:pPr>
        <w:ind w:left="4320" w:hanging="180"/>
      </w:pPr>
    </w:lvl>
    <w:lvl w:ilvl="6" w:tplc="9F74D366">
      <w:start w:val="1"/>
      <w:numFmt w:val="decimal"/>
      <w:lvlText w:val="%7."/>
      <w:lvlJc w:val="left"/>
      <w:pPr>
        <w:ind w:left="5040" w:hanging="360"/>
      </w:pPr>
    </w:lvl>
    <w:lvl w:ilvl="7" w:tplc="8CAC294A">
      <w:start w:val="1"/>
      <w:numFmt w:val="lowerLetter"/>
      <w:lvlText w:val="%8."/>
      <w:lvlJc w:val="left"/>
      <w:pPr>
        <w:ind w:left="5760" w:hanging="360"/>
      </w:pPr>
    </w:lvl>
    <w:lvl w:ilvl="8" w:tplc="64C2BE40">
      <w:start w:val="1"/>
      <w:numFmt w:val="lowerRoman"/>
      <w:lvlText w:val="%9."/>
      <w:lvlJc w:val="right"/>
      <w:pPr>
        <w:ind w:left="6480" w:hanging="180"/>
      </w:pPr>
    </w:lvl>
  </w:abstractNum>
  <w:abstractNum w:abstractNumId="16" w15:restartNumberingAfterBreak="0">
    <w:nsid w:val="64530B7F"/>
    <w:multiLevelType w:val="hybridMultilevel"/>
    <w:tmpl w:val="5B5AEAD6"/>
    <w:lvl w:ilvl="0" w:tplc="C95EB81A">
      <w:start w:val="1"/>
      <w:numFmt w:val="bullet"/>
      <w:lvlText w:val="-"/>
      <w:lvlJc w:val="left"/>
      <w:pPr>
        <w:ind w:left="720" w:hanging="360"/>
      </w:pPr>
      <w:rPr>
        <w:rFonts w:ascii="Calibri" w:hAnsi="Calibri" w:hint="default"/>
      </w:rPr>
    </w:lvl>
    <w:lvl w:ilvl="1" w:tplc="2D488630">
      <w:start w:val="1"/>
      <w:numFmt w:val="bullet"/>
      <w:lvlText w:val="o"/>
      <w:lvlJc w:val="left"/>
      <w:pPr>
        <w:ind w:left="1440" w:hanging="360"/>
      </w:pPr>
      <w:rPr>
        <w:rFonts w:ascii="Courier New" w:hAnsi="Courier New" w:hint="default"/>
      </w:rPr>
    </w:lvl>
    <w:lvl w:ilvl="2" w:tplc="6B96EDCC">
      <w:start w:val="1"/>
      <w:numFmt w:val="bullet"/>
      <w:lvlText w:val=""/>
      <w:lvlJc w:val="left"/>
      <w:pPr>
        <w:ind w:left="2160" w:hanging="360"/>
      </w:pPr>
      <w:rPr>
        <w:rFonts w:ascii="Wingdings" w:hAnsi="Wingdings" w:hint="default"/>
      </w:rPr>
    </w:lvl>
    <w:lvl w:ilvl="3" w:tplc="67F0E758">
      <w:start w:val="1"/>
      <w:numFmt w:val="bullet"/>
      <w:lvlText w:val=""/>
      <w:lvlJc w:val="left"/>
      <w:pPr>
        <w:ind w:left="2880" w:hanging="360"/>
      </w:pPr>
      <w:rPr>
        <w:rFonts w:ascii="Symbol" w:hAnsi="Symbol" w:hint="default"/>
      </w:rPr>
    </w:lvl>
    <w:lvl w:ilvl="4" w:tplc="AAE235C6">
      <w:start w:val="1"/>
      <w:numFmt w:val="bullet"/>
      <w:lvlText w:val="o"/>
      <w:lvlJc w:val="left"/>
      <w:pPr>
        <w:ind w:left="3600" w:hanging="360"/>
      </w:pPr>
      <w:rPr>
        <w:rFonts w:ascii="Courier New" w:hAnsi="Courier New" w:hint="default"/>
      </w:rPr>
    </w:lvl>
    <w:lvl w:ilvl="5" w:tplc="734CBD44">
      <w:start w:val="1"/>
      <w:numFmt w:val="bullet"/>
      <w:lvlText w:val=""/>
      <w:lvlJc w:val="left"/>
      <w:pPr>
        <w:ind w:left="4320" w:hanging="360"/>
      </w:pPr>
      <w:rPr>
        <w:rFonts w:ascii="Wingdings" w:hAnsi="Wingdings" w:hint="default"/>
      </w:rPr>
    </w:lvl>
    <w:lvl w:ilvl="6" w:tplc="4BA2EDD8">
      <w:start w:val="1"/>
      <w:numFmt w:val="bullet"/>
      <w:lvlText w:val=""/>
      <w:lvlJc w:val="left"/>
      <w:pPr>
        <w:ind w:left="5040" w:hanging="360"/>
      </w:pPr>
      <w:rPr>
        <w:rFonts w:ascii="Symbol" w:hAnsi="Symbol" w:hint="default"/>
      </w:rPr>
    </w:lvl>
    <w:lvl w:ilvl="7" w:tplc="2F7AB694">
      <w:start w:val="1"/>
      <w:numFmt w:val="bullet"/>
      <w:lvlText w:val="o"/>
      <w:lvlJc w:val="left"/>
      <w:pPr>
        <w:ind w:left="5760" w:hanging="360"/>
      </w:pPr>
      <w:rPr>
        <w:rFonts w:ascii="Courier New" w:hAnsi="Courier New" w:hint="default"/>
      </w:rPr>
    </w:lvl>
    <w:lvl w:ilvl="8" w:tplc="F8F45980">
      <w:start w:val="1"/>
      <w:numFmt w:val="bullet"/>
      <w:lvlText w:val=""/>
      <w:lvlJc w:val="left"/>
      <w:pPr>
        <w:ind w:left="6480" w:hanging="360"/>
      </w:pPr>
      <w:rPr>
        <w:rFonts w:ascii="Wingdings" w:hAnsi="Wingdings" w:hint="default"/>
      </w:rPr>
    </w:lvl>
  </w:abstractNum>
  <w:abstractNum w:abstractNumId="17" w15:restartNumberingAfterBreak="0">
    <w:nsid w:val="64E03240"/>
    <w:multiLevelType w:val="hybridMultilevel"/>
    <w:tmpl w:val="1B24B320"/>
    <w:lvl w:ilvl="0" w:tplc="41B8B95E">
      <w:start w:val="1"/>
      <w:numFmt w:val="bullet"/>
      <w:lvlText w:val=""/>
      <w:lvlJc w:val="left"/>
      <w:pPr>
        <w:ind w:left="720" w:hanging="360"/>
      </w:pPr>
      <w:rPr>
        <w:rFonts w:ascii="Symbol" w:hAnsi="Symbol" w:hint="default"/>
      </w:rPr>
    </w:lvl>
    <w:lvl w:ilvl="1" w:tplc="D5A84390">
      <w:start w:val="1"/>
      <w:numFmt w:val="bullet"/>
      <w:lvlText w:val="o"/>
      <w:lvlJc w:val="left"/>
      <w:pPr>
        <w:ind w:left="1440" w:hanging="360"/>
      </w:pPr>
      <w:rPr>
        <w:rFonts w:ascii="Courier New" w:hAnsi="Courier New" w:hint="default"/>
      </w:rPr>
    </w:lvl>
    <w:lvl w:ilvl="2" w:tplc="3BB64640">
      <w:start w:val="1"/>
      <w:numFmt w:val="bullet"/>
      <w:lvlText w:val=""/>
      <w:lvlJc w:val="left"/>
      <w:pPr>
        <w:ind w:left="2160" w:hanging="360"/>
      </w:pPr>
      <w:rPr>
        <w:rFonts w:ascii="Wingdings" w:hAnsi="Wingdings" w:hint="default"/>
      </w:rPr>
    </w:lvl>
    <w:lvl w:ilvl="3" w:tplc="7DB06E22">
      <w:start w:val="1"/>
      <w:numFmt w:val="bullet"/>
      <w:lvlText w:val=""/>
      <w:lvlJc w:val="left"/>
      <w:pPr>
        <w:ind w:left="2880" w:hanging="360"/>
      </w:pPr>
      <w:rPr>
        <w:rFonts w:ascii="Symbol" w:hAnsi="Symbol" w:hint="default"/>
      </w:rPr>
    </w:lvl>
    <w:lvl w:ilvl="4" w:tplc="66040A02">
      <w:start w:val="1"/>
      <w:numFmt w:val="bullet"/>
      <w:lvlText w:val="o"/>
      <w:lvlJc w:val="left"/>
      <w:pPr>
        <w:ind w:left="3600" w:hanging="360"/>
      </w:pPr>
      <w:rPr>
        <w:rFonts w:ascii="Courier New" w:hAnsi="Courier New" w:hint="default"/>
      </w:rPr>
    </w:lvl>
    <w:lvl w:ilvl="5" w:tplc="37029DB4">
      <w:start w:val="1"/>
      <w:numFmt w:val="bullet"/>
      <w:lvlText w:val=""/>
      <w:lvlJc w:val="left"/>
      <w:pPr>
        <w:ind w:left="4320" w:hanging="360"/>
      </w:pPr>
      <w:rPr>
        <w:rFonts w:ascii="Wingdings" w:hAnsi="Wingdings" w:hint="default"/>
      </w:rPr>
    </w:lvl>
    <w:lvl w:ilvl="6" w:tplc="7262A5FA">
      <w:start w:val="1"/>
      <w:numFmt w:val="bullet"/>
      <w:lvlText w:val=""/>
      <w:lvlJc w:val="left"/>
      <w:pPr>
        <w:ind w:left="5040" w:hanging="360"/>
      </w:pPr>
      <w:rPr>
        <w:rFonts w:ascii="Symbol" w:hAnsi="Symbol" w:hint="default"/>
      </w:rPr>
    </w:lvl>
    <w:lvl w:ilvl="7" w:tplc="EE387180">
      <w:start w:val="1"/>
      <w:numFmt w:val="bullet"/>
      <w:lvlText w:val="o"/>
      <w:lvlJc w:val="left"/>
      <w:pPr>
        <w:ind w:left="5760" w:hanging="360"/>
      </w:pPr>
      <w:rPr>
        <w:rFonts w:ascii="Courier New" w:hAnsi="Courier New" w:hint="default"/>
      </w:rPr>
    </w:lvl>
    <w:lvl w:ilvl="8" w:tplc="DCF8C1C6">
      <w:start w:val="1"/>
      <w:numFmt w:val="bullet"/>
      <w:lvlText w:val=""/>
      <w:lvlJc w:val="left"/>
      <w:pPr>
        <w:ind w:left="6480" w:hanging="360"/>
      </w:pPr>
      <w:rPr>
        <w:rFonts w:ascii="Wingdings" w:hAnsi="Wingdings" w:hint="default"/>
      </w:rPr>
    </w:lvl>
  </w:abstractNum>
  <w:abstractNum w:abstractNumId="18" w15:restartNumberingAfterBreak="0">
    <w:nsid w:val="706F32FC"/>
    <w:multiLevelType w:val="hybridMultilevel"/>
    <w:tmpl w:val="5ACA818A"/>
    <w:lvl w:ilvl="0" w:tplc="28800DAE">
      <w:start w:val="1"/>
      <w:numFmt w:val="decimal"/>
      <w:lvlText w:val="%1."/>
      <w:lvlJc w:val="left"/>
      <w:pPr>
        <w:ind w:left="720" w:hanging="360"/>
      </w:pPr>
    </w:lvl>
    <w:lvl w:ilvl="1" w:tplc="4852F858">
      <w:start w:val="1"/>
      <w:numFmt w:val="lowerLetter"/>
      <w:lvlText w:val="%2."/>
      <w:lvlJc w:val="left"/>
      <w:pPr>
        <w:ind w:left="1440" w:hanging="360"/>
      </w:pPr>
    </w:lvl>
    <w:lvl w:ilvl="2" w:tplc="D6FAB2E2">
      <w:start w:val="1"/>
      <w:numFmt w:val="lowerRoman"/>
      <w:lvlText w:val="%3."/>
      <w:lvlJc w:val="right"/>
      <w:pPr>
        <w:ind w:left="2160" w:hanging="180"/>
      </w:pPr>
    </w:lvl>
    <w:lvl w:ilvl="3" w:tplc="049AC886">
      <w:start w:val="1"/>
      <w:numFmt w:val="decimal"/>
      <w:lvlText w:val="%4."/>
      <w:lvlJc w:val="left"/>
      <w:pPr>
        <w:ind w:left="2880" w:hanging="360"/>
      </w:pPr>
    </w:lvl>
    <w:lvl w:ilvl="4" w:tplc="4D90E104">
      <w:start w:val="1"/>
      <w:numFmt w:val="lowerLetter"/>
      <w:lvlText w:val="%5."/>
      <w:lvlJc w:val="left"/>
      <w:pPr>
        <w:ind w:left="3600" w:hanging="360"/>
      </w:pPr>
    </w:lvl>
    <w:lvl w:ilvl="5" w:tplc="FD6A5074">
      <w:start w:val="1"/>
      <w:numFmt w:val="lowerRoman"/>
      <w:lvlText w:val="%6."/>
      <w:lvlJc w:val="right"/>
      <w:pPr>
        <w:ind w:left="4320" w:hanging="180"/>
      </w:pPr>
    </w:lvl>
    <w:lvl w:ilvl="6" w:tplc="CD829FB4">
      <w:start w:val="1"/>
      <w:numFmt w:val="decimal"/>
      <w:lvlText w:val="%7."/>
      <w:lvlJc w:val="left"/>
      <w:pPr>
        <w:ind w:left="5040" w:hanging="360"/>
      </w:pPr>
    </w:lvl>
    <w:lvl w:ilvl="7" w:tplc="3D44EC04">
      <w:start w:val="1"/>
      <w:numFmt w:val="lowerLetter"/>
      <w:lvlText w:val="%8."/>
      <w:lvlJc w:val="left"/>
      <w:pPr>
        <w:ind w:left="5760" w:hanging="360"/>
      </w:pPr>
    </w:lvl>
    <w:lvl w:ilvl="8" w:tplc="14AA3F18">
      <w:start w:val="1"/>
      <w:numFmt w:val="lowerRoman"/>
      <w:lvlText w:val="%9."/>
      <w:lvlJc w:val="right"/>
      <w:pPr>
        <w:ind w:left="6480" w:hanging="180"/>
      </w:pPr>
    </w:lvl>
  </w:abstractNum>
  <w:abstractNum w:abstractNumId="19" w15:restartNumberingAfterBreak="0">
    <w:nsid w:val="712B3EE0"/>
    <w:multiLevelType w:val="hybridMultilevel"/>
    <w:tmpl w:val="CF102C70"/>
    <w:lvl w:ilvl="0" w:tplc="4F60947A">
      <w:start w:val="1"/>
      <w:numFmt w:val="upperLetter"/>
      <w:lvlText w:val="%1)"/>
      <w:lvlJc w:val="left"/>
      <w:pPr>
        <w:ind w:left="720" w:hanging="360"/>
      </w:pPr>
    </w:lvl>
    <w:lvl w:ilvl="1" w:tplc="85FA360C">
      <w:start w:val="1"/>
      <w:numFmt w:val="lowerLetter"/>
      <w:lvlText w:val="%2."/>
      <w:lvlJc w:val="left"/>
      <w:pPr>
        <w:ind w:left="1440" w:hanging="360"/>
      </w:pPr>
    </w:lvl>
    <w:lvl w:ilvl="2" w:tplc="D3C26538">
      <w:start w:val="1"/>
      <w:numFmt w:val="lowerRoman"/>
      <w:lvlText w:val="%3."/>
      <w:lvlJc w:val="right"/>
      <w:pPr>
        <w:ind w:left="2160" w:hanging="180"/>
      </w:pPr>
    </w:lvl>
    <w:lvl w:ilvl="3" w:tplc="8B34F44A">
      <w:start w:val="1"/>
      <w:numFmt w:val="decimal"/>
      <w:lvlText w:val="%4."/>
      <w:lvlJc w:val="left"/>
      <w:pPr>
        <w:ind w:left="2880" w:hanging="360"/>
      </w:pPr>
    </w:lvl>
    <w:lvl w:ilvl="4" w:tplc="6F7A091E">
      <w:start w:val="1"/>
      <w:numFmt w:val="lowerLetter"/>
      <w:lvlText w:val="%5."/>
      <w:lvlJc w:val="left"/>
      <w:pPr>
        <w:ind w:left="3600" w:hanging="360"/>
      </w:pPr>
    </w:lvl>
    <w:lvl w:ilvl="5" w:tplc="484040AE">
      <w:start w:val="1"/>
      <w:numFmt w:val="lowerRoman"/>
      <w:lvlText w:val="%6."/>
      <w:lvlJc w:val="right"/>
      <w:pPr>
        <w:ind w:left="4320" w:hanging="180"/>
      </w:pPr>
    </w:lvl>
    <w:lvl w:ilvl="6" w:tplc="C0DE795E">
      <w:start w:val="1"/>
      <w:numFmt w:val="decimal"/>
      <w:lvlText w:val="%7."/>
      <w:lvlJc w:val="left"/>
      <w:pPr>
        <w:ind w:left="5040" w:hanging="360"/>
      </w:pPr>
    </w:lvl>
    <w:lvl w:ilvl="7" w:tplc="7CD2EDCE">
      <w:start w:val="1"/>
      <w:numFmt w:val="lowerLetter"/>
      <w:lvlText w:val="%8."/>
      <w:lvlJc w:val="left"/>
      <w:pPr>
        <w:ind w:left="5760" w:hanging="360"/>
      </w:pPr>
    </w:lvl>
    <w:lvl w:ilvl="8" w:tplc="A9FA6244">
      <w:start w:val="1"/>
      <w:numFmt w:val="lowerRoman"/>
      <w:lvlText w:val="%9."/>
      <w:lvlJc w:val="right"/>
      <w:pPr>
        <w:ind w:left="6480" w:hanging="180"/>
      </w:pPr>
    </w:lvl>
  </w:abstractNum>
  <w:abstractNum w:abstractNumId="20" w15:restartNumberingAfterBreak="0">
    <w:nsid w:val="74D42B12"/>
    <w:multiLevelType w:val="hybridMultilevel"/>
    <w:tmpl w:val="2B548E48"/>
    <w:lvl w:ilvl="0" w:tplc="F58ED34A">
      <w:start w:val="1"/>
      <w:numFmt w:val="bullet"/>
      <w:lvlText w:val=""/>
      <w:lvlJc w:val="left"/>
      <w:pPr>
        <w:ind w:left="720" w:hanging="360"/>
      </w:pPr>
      <w:rPr>
        <w:rFonts w:ascii="Symbol" w:hAnsi="Symbol" w:hint="default"/>
      </w:rPr>
    </w:lvl>
    <w:lvl w:ilvl="1" w:tplc="4224C91C">
      <w:start w:val="1"/>
      <w:numFmt w:val="bullet"/>
      <w:lvlText w:val="o"/>
      <w:lvlJc w:val="left"/>
      <w:pPr>
        <w:ind w:left="1440" w:hanging="360"/>
      </w:pPr>
      <w:rPr>
        <w:rFonts w:ascii="Courier New" w:hAnsi="Courier New" w:hint="default"/>
      </w:rPr>
    </w:lvl>
    <w:lvl w:ilvl="2" w:tplc="C0B2FC8A">
      <w:start w:val="1"/>
      <w:numFmt w:val="bullet"/>
      <w:lvlText w:val=""/>
      <w:lvlJc w:val="left"/>
      <w:pPr>
        <w:ind w:left="2160" w:hanging="360"/>
      </w:pPr>
      <w:rPr>
        <w:rFonts w:ascii="Wingdings" w:hAnsi="Wingdings" w:hint="default"/>
      </w:rPr>
    </w:lvl>
    <w:lvl w:ilvl="3" w:tplc="EFFC28D8">
      <w:start w:val="1"/>
      <w:numFmt w:val="bullet"/>
      <w:lvlText w:val=""/>
      <w:lvlJc w:val="left"/>
      <w:pPr>
        <w:ind w:left="2880" w:hanging="360"/>
      </w:pPr>
      <w:rPr>
        <w:rFonts w:ascii="Symbol" w:hAnsi="Symbol" w:hint="default"/>
      </w:rPr>
    </w:lvl>
    <w:lvl w:ilvl="4" w:tplc="6E2C01FA">
      <w:start w:val="1"/>
      <w:numFmt w:val="bullet"/>
      <w:lvlText w:val="o"/>
      <w:lvlJc w:val="left"/>
      <w:pPr>
        <w:ind w:left="3600" w:hanging="360"/>
      </w:pPr>
      <w:rPr>
        <w:rFonts w:ascii="Courier New" w:hAnsi="Courier New" w:hint="default"/>
      </w:rPr>
    </w:lvl>
    <w:lvl w:ilvl="5" w:tplc="193A2708">
      <w:start w:val="1"/>
      <w:numFmt w:val="bullet"/>
      <w:lvlText w:val=""/>
      <w:lvlJc w:val="left"/>
      <w:pPr>
        <w:ind w:left="4320" w:hanging="360"/>
      </w:pPr>
      <w:rPr>
        <w:rFonts w:ascii="Wingdings" w:hAnsi="Wingdings" w:hint="default"/>
      </w:rPr>
    </w:lvl>
    <w:lvl w:ilvl="6" w:tplc="A15829D6">
      <w:start w:val="1"/>
      <w:numFmt w:val="bullet"/>
      <w:lvlText w:val=""/>
      <w:lvlJc w:val="left"/>
      <w:pPr>
        <w:ind w:left="5040" w:hanging="360"/>
      </w:pPr>
      <w:rPr>
        <w:rFonts w:ascii="Symbol" w:hAnsi="Symbol" w:hint="default"/>
      </w:rPr>
    </w:lvl>
    <w:lvl w:ilvl="7" w:tplc="57C21E96">
      <w:start w:val="1"/>
      <w:numFmt w:val="bullet"/>
      <w:lvlText w:val="o"/>
      <w:lvlJc w:val="left"/>
      <w:pPr>
        <w:ind w:left="5760" w:hanging="360"/>
      </w:pPr>
      <w:rPr>
        <w:rFonts w:ascii="Courier New" w:hAnsi="Courier New" w:hint="default"/>
      </w:rPr>
    </w:lvl>
    <w:lvl w:ilvl="8" w:tplc="E4B21002">
      <w:start w:val="1"/>
      <w:numFmt w:val="bullet"/>
      <w:lvlText w:val=""/>
      <w:lvlJc w:val="left"/>
      <w:pPr>
        <w:ind w:left="6480" w:hanging="360"/>
      </w:pPr>
      <w:rPr>
        <w:rFonts w:ascii="Wingdings" w:hAnsi="Wingdings" w:hint="default"/>
      </w:rPr>
    </w:lvl>
  </w:abstractNum>
  <w:abstractNum w:abstractNumId="21" w15:restartNumberingAfterBreak="0">
    <w:nsid w:val="7CFE6346"/>
    <w:multiLevelType w:val="hybridMultilevel"/>
    <w:tmpl w:val="74DA6F58"/>
    <w:lvl w:ilvl="0" w:tplc="E9C25F48">
      <w:start w:val="1"/>
      <w:numFmt w:val="lowerLetter"/>
      <w:lvlText w:val="%1."/>
      <w:lvlJc w:val="left"/>
      <w:pPr>
        <w:ind w:left="720" w:hanging="360"/>
      </w:pPr>
    </w:lvl>
    <w:lvl w:ilvl="1" w:tplc="A21C9B1A">
      <w:start w:val="1"/>
      <w:numFmt w:val="lowerLetter"/>
      <w:lvlText w:val="%2."/>
      <w:lvlJc w:val="left"/>
      <w:pPr>
        <w:ind w:left="1440" w:hanging="360"/>
      </w:pPr>
    </w:lvl>
    <w:lvl w:ilvl="2" w:tplc="C37615CC">
      <w:start w:val="1"/>
      <w:numFmt w:val="lowerRoman"/>
      <w:lvlText w:val="%3."/>
      <w:lvlJc w:val="right"/>
      <w:pPr>
        <w:ind w:left="2160" w:hanging="180"/>
      </w:pPr>
    </w:lvl>
    <w:lvl w:ilvl="3" w:tplc="7F686186">
      <w:start w:val="1"/>
      <w:numFmt w:val="decimal"/>
      <w:lvlText w:val="%4."/>
      <w:lvlJc w:val="left"/>
      <w:pPr>
        <w:ind w:left="2880" w:hanging="360"/>
      </w:pPr>
    </w:lvl>
    <w:lvl w:ilvl="4" w:tplc="ACB2B726">
      <w:start w:val="1"/>
      <w:numFmt w:val="lowerLetter"/>
      <w:lvlText w:val="%5."/>
      <w:lvlJc w:val="left"/>
      <w:pPr>
        <w:ind w:left="3600" w:hanging="360"/>
      </w:pPr>
    </w:lvl>
    <w:lvl w:ilvl="5" w:tplc="B3345470">
      <w:start w:val="1"/>
      <w:numFmt w:val="lowerRoman"/>
      <w:lvlText w:val="%6."/>
      <w:lvlJc w:val="right"/>
      <w:pPr>
        <w:ind w:left="4320" w:hanging="180"/>
      </w:pPr>
    </w:lvl>
    <w:lvl w:ilvl="6" w:tplc="B1D6D362">
      <w:start w:val="1"/>
      <w:numFmt w:val="decimal"/>
      <w:lvlText w:val="%7."/>
      <w:lvlJc w:val="left"/>
      <w:pPr>
        <w:ind w:left="5040" w:hanging="360"/>
      </w:pPr>
    </w:lvl>
    <w:lvl w:ilvl="7" w:tplc="00B69222">
      <w:start w:val="1"/>
      <w:numFmt w:val="lowerLetter"/>
      <w:lvlText w:val="%8."/>
      <w:lvlJc w:val="left"/>
      <w:pPr>
        <w:ind w:left="5760" w:hanging="360"/>
      </w:pPr>
    </w:lvl>
    <w:lvl w:ilvl="8" w:tplc="97007D92">
      <w:start w:val="1"/>
      <w:numFmt w:val="lowerRoman"/>
      <w:lvlText w:val="%9."/>
      <w:lvlJc w:val="right"/>
      <w:pPr>
        <w:ind w:left="6480" w:hanging="180"/>
      </w:pPr>
    </w:lvl>
  </w:abstractNum>
  <w:abstractNum w:abstractNumId="22" w15:restartNumberingAfterBreak="0">
    <w:nsid w:val="7D143A1F"/>
    <w:multiLevelType w:val="hybridMultilevel"/>
    <w:tmpl w:val="E41EF9CE"/>
    <w:lvl w:ilvl="0" w:tplc="F632915C">
      <w:start w:val="1"/>
      <w:numFmt w:val="bullet"/>
      <w:lvlText w:val="-"/>
      <w:lvlJc w:val="left"/>
      <w:pPr>
        <w:ind w:left="720" w:hanging="360"/>
      </w:pPr>
      <w:rPr>
        <w:rFonts w:ascii="Calibri" w:hAnsi="Calibri" w:hint="default"/>
      </w:rPr>
    </w:lvl>
    <w:lvl w:ilvl="1" w:tplc="DD62A378">
      <w:start w:val="1"/>
      <w:numFmt w:val="bullet"/>
      <w:lvlText w:val="o"/>
      <w:lvlJc w:val="left"/>
      <w:pPr>
        <w:ind w:left="1440" w:hanging="360"/>
      </w:pPr>
      <w:rPr>
        <w:rFonts w:ascii="Courier New" w:hAnsi="Courier New" w:hint="default"/>
      </w:rPr>
    </w:lvl>
    <w:lvl w:ilvl="2" w:tplc="E44E3F4A">
      <w:start w:val="1"/>
      <w:numFmt w:val="bullet"/>
      <w:lvlText w:val=""/>
      <w:lvlJc w:val="left"/>
      <w:pPr>
        <w:ind w:left="2160" w:hanging="360"/>
      </w:pPr>
      <w:rPr>
        <w:rFonts w:ascii="Wingdings" w:hAnsi="Wingdings" w:hint="default"/>
      </w:rPr>
    </w:lvl>
    <w:lvl w:ilvl="3" w:tplc="50B21576">
      <w:start w:val="1"/>
      <w:numFmt w:val="bullet"/>
      <w:lvlText w:val=""/>
      <w:lvlJc w:val="left"/>
      <w:pPr>
        <w:ind w:left="2880" w:hanging="360"/>
      </w:pPr>
      <w:rPr>
        <w:rFonts w:ascii="Symbol" w:hAnsi="Symbol" w:hint="default"/>
      </w:rPr>
    </w:lvl>
    <w:lvl w:ilvl="4" w:tplc="8CDE9EAA">
      <w:start w:val="1"/>
      <w:numFmt w:val="bullet"/>
      <w:lvlText w:val="o"/>
      <w:lvlJc w:val="left"/>
      <w:pPr>
        <w:ind w:left="3600" w:hanging="360"/>
      </w:pPr>
      <w:rPr>
        <w:rFonts w:ascii="Courier New" w:hAnsi="Courier New" w:hint="default"/>
      </w:rPr>
    </w:lvl>
    <w:lvl w:ilvl="5" w:tplc="4AE2438A">
      <w:start w:val="1"/>
      <w:numFmt w:val="bullet"/>
      <w:lvlText w:val=""/>
      <w:lvlJc w:val="left"/>
      <w:pPr>
        <w:ind w:left="4320" w:hanging="360"/>
      </w:pPr>
      <w:rPr>
        <w:rFonts w:ascii="Wingdings" w:hAnsi="Wingdings" w:hint="default"/>
      </w:rPr>
    </w:lvl>
    <w:lvl w:ilvl="6" w:tplc="8B3C1770">
      <w:start w:val="1"/>
      <w:numFmt w:val="bullet"/>
      <w:lvlText w:val=""/>
      <w:lvlJc w:val="left"/>
      <w:pPr>
        <w:ind w:left="5040" w:hanging="360"/>
      </w:pPr>
      <w:rPr>
        <w:rFonts w:ascii="Symbol" w:hAnsi="Symbol" w:hint="default"/>
      </w:rPr>
    </w:lvl>
    <w:lvl w:ilvl="7" w:tplc="792C0BD2">
      <w:start w:val="1"/>
      <w:numFmt w:val="bullet"/>
      <w:lvlText w:val="o"/>
      <w:lvlJc w:val="left"/>
      <w:pPr>
        <w:ind w:left="5760" w:hanging="360"/>
      </w:pPr>
      <w:rPr>
        <w:rFonts w:ascii="Courier New" w:hAnsi="Courier New" w:hint="default"/>
      </w:rPr>
    </w:lvl>
    <w:lvl w:ilvl="8" w:tplc="DF8454F8">
      <w:start w:val="1"/>
      <w:numFmt w:val="bullet"/>
      <w:lvlText w:val=""/>
      <w:lvlJc w:val="left"/>
      <w:pPr>
        <w:ind w:left="6480" w:hanging="360"/>
      </w:pPr>
      <w:rPr>
        <w:rFonts w:ascii="Wingdings" w:hAnsi="Wingdings" w:hint="default"/>
      </w:rPr>
    </w:lvl>
  </w:abstractNum>
  <w:abstractNum w:abstractNumId="23" w15:restartNumberingAfterBreak="0">
    <w:nsid w:val="7F460102"/>
    <w:multiLevelType w:val="hybridMultilevel"/>
    <w:tmpl w:val="9B5C85E8"/>
    <w:lvl w:ilvl="0" w:tplc="8A904EA6">
      <w:start w:val="1"/>
      <w:numFmt w:val="bullet"/>
      <w:lvlText w:val="-"/>
      <w:lvlJc w:val="left"/>
      <w:pPr>
        <w:ind w:left="720" w:hanging="360"/>
      </w:pPr>
      <w:rPr>
        <w:rFonts w:ascii="Calibri" w:hAnsi="Calibri" w:hint="default"/>
      </w:rPr>
    </w:lvl>
    <w:lvl w:ilvl="1" w:tplc="B1BE536C">
      <w:start w:val="1"/>
      <w:numFmt w:val="bullet"/>
      <w:lvlText w:val="o"/>
      <w:lvlJc w:val="left"/>
      <w:pPr>
        <w:ind w:left="1440" w:hanging="360"/>
      </w:pPr>
      <w:rPr>
        <w:rFonts w:ascii="Courier New" w:hAnsi="Courier New" w:hint="default"/>
      </w:rPr>
    </w:lvl>
    <w:lvl w:ilvl="2" w:tplc="CAE67DA6">
      <w:start w:val="1"/>
      <w:numFmt w:val="bullet"/>
      <w:lvlText w:val=""/>
      <w:lvlJc w:val="left"/>
      <w:pPr>
        <w:ind w:left="2160" w:hanging="360"/>
      </w:pPr>
      <w:rPr>
        <w:rFonts w:ascii="Wingdings" w:hAnsi="Wingdings" w:hint="default"/>
      </w:rPr>
    </w:lvl>
    <w:lvl w:ilvl="3" w:tplc="A53A0FB6">
      <w:start w:val="1"/>
      <w:numFmt w:val="bullet"/>
      <w:lvlText w:val=""/>
      <w:lvlJc w:val="left"/>
      <w:pPr>
        <w:ind w:left="2880" w:hanging="360"/>
      </w:pPr>
      <w:rPr>
        <w:rFonts w:ascii="Symbol" w:hAnsi="Symbol" w:hint="default"/>
      </w:rPr>
    </w:lvl>
    <w:lvl w:ilvl="4" w:tplc="248C5CEE">
      <w:start w:val="1"/>
      <w:numFmt w:val="bullet"/>
      <w:lvlText w:val="o"/>
      <w:lvlJc w:val="left"/>
      <w:pPr>
        <w:ind w:left="3600" w:hanging="360"/>
      </w:pPr>
      <w:rPr>
        <w:rFonts w:ascii="Courier New" w:hAnsi="Courier New" w:hint="default"/>
      </w:rPr>
    </w:lvl>
    <w:lvl w:ilvl="5" w:tplc="9D764934">
      <w:start w:val="1"/>
      <w:numFmt w:val="bullet"/>
      <w:lvlText w:val=""/>
      <w:lvlJc w:val="left"/>
      <w:pPr>
        <w:ind w:left="4320" w:hanging="360"/>
      </w:pPr>
      <w:rPr>
        <w:rFonts w:ascii="Wingdings" w:hAnsi="Wingdings" w:hint="default"/>
      </w:rPr>
    </w:lvl>
    <w:lvl w:ilvl="6" w:tplc="E62E310A">
      <w:start w:val="1"/>
      <w:numFmt w:val="bullet"/>
      <w:lvlText w:val=""/>
      <w:lvlJc w:val="left"/>
      <w:pPr>
        <w:ind w:left="5040" w:hanging="360"/>
      </w:pPr>
      <w:rPr>
        <w:rFonts w:ascii="Symbol" w:hAnsi="Symbol" w:hint="default"/>
      </w:rPr>
    </w:lvl>
    <w:lvl w:ilvl="7" w:tplc="9388629C">
      <w:start w:val="1"/>
      <w:numFmt w:val="bullet"/>
      <w:lvlText w:val="o"/>
      <w:lvlJc w:val="left"/>
      <w:pPr>
        <w:ind w:left="5760" w:hanging="360"/>
      </w:pPr>
      <w:rPr>
        <w:rFonts w:ascii="Courier New" w:hAnsi="Courier New" w:hint="default"/>
      </w:rPr>
    </w:lvl>
    <w:lvl w:ilvl="8" w:tplc="8E72176C">
      <w:start w:val="1"/>
      <w:numFmt w:val="bullet"/>
      <w:lvlText w:val=""/>
      <w:lvlJc w:val="left"/>
      <w:pPr>
        <w:ind w:left="6480" w:hanging="360"/>
      </w:pPr>
      <w:rPr>
        <w:rFonts w:ascii="Wingdings" w:hAnsi="Wingdings" w:hint="default"/>
      </w:rPr>
    </w:lvl>
  </w:abstractNum>
  <w:num w:numId="1" w16cid:durableId="969285197">
    <w:abstractNumId w:val="19"/>
  </w:num>
  <w:num w:numId="2" w16cid:durableId="2144424547">
    <w:abstractNumId w:val="12"/>
  </w:num>
  <w:num w:numId="3" w16cid:durableId="1756050904">
    <w:abstractNumId w:val="21"/>
  </w:num>
  <w:num w:numId="4" w16cid:durableId="1827240726">
    <w:abstractNumId w:val="8"/>
  </w:num>
  <w:num w:numId="5" w16cid:durableId="644553002">
    <w:abstractNumId w:val="17"/>
  </w:num>
  <w:num w:numId="6" w16cid:durableId="1589996421">
    <w:abstractNumId w:val="0"/>
  </w:num>
  <w:num w:numId="7" w16cid:durableId="1867596163">
    <w:abstractNumId w:val="3"/>
  </w:num>
  <w:num w:numId="8" w16cid:durableId="219754731">
    <w:abstractNumId w:val="4"/>
  </w:num>
  <w:num w:numId="9" w16cid:durableId="701631687">
    <w:abstractNumId w:val="2"/>
  </w:num>
  <w:num w:numId="10" w16cid:durableId="394280576">
    <w:abstractNumId w:val="6"/>
  </w:num>
  <w:num w:numId="11" w16cid:durableId="614605693">
    <w:abstractNumId w:val="20"/>
  </w:num>
  <w:num w:numId="12" w16cid:durableId="1411732084">
    <w:abstractNumId w:val="18"/>
  </w:num>
  <w:num w:numId="13" w16cid:durableId="607080288">
    <w:abstractNumId w:val="15"/>
  </w:num>
  <w:num w:numId="14" w16cid:durableId="989598139">
    <w:abstractNumId w:val="13"/>
  </w:num>
  <w:num w:numId="15" w16cid:durableId="2079744553">
    <w:abstractNumId w:val="5"/>
  </w:num>
  <w:num w:numId="16" w16cid:durableId="198930229">
    <w:abstractNumId w:val="9"/>
  </w:num>
  <w:num w:numId="17" w16cid:durableId="2124836269">
    <w:abstractNumId w:val="10"/>
  </w:num>
  <w:num w:numId="18" w16cid:durableId="424963334">
    <w:abstractNumId w:val="11"/>
  </w:num>
  <w:num w:numId="19" w16cid:durableId="1166245237">
    <w:abstractNumId w:val="1"/>
  </w:num>
  <w:num w:numId="20" w16cid:durableId="633750692">
    <w:abstractNumId w:val="23"/>
  </w:num>
  <w:num w:numId="21" w16cid:durableId="1634170290">
    <w:abstractNumId w:val="7"/>
  </w:num>
  <w:num w:numId="22" w16cid:durableId="1059400599">
    <w:abstractNumId w:val="14"/>
  </w:num>
  <w:num w:numId="23" w16cid:durableId="404953747">
    <w:abstractNumId w:val="16"/>
  </w:num>
  <w:num w:numId="24" w16cid:durableId="196064191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ji, Ali">
    <w15:presenceInfo w15:providerId="AD" w15:userId="S::anaji7@gatech.edu::2100ee43-1c6b-47f0-a13b-8304457c0de8"/>
  </w15:person>
  <w15:person w15:author="Contractor, Smitkumar M">
    <w15:presenceInfo w15:providerId="AD" w15:userId="S::scontractor6@gatech.edu::b7b04a57-9658-4d4d-85b1-dc8d35fd9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tTS1MDU0NDc1tjRT0lEKTi0uzszPAykwqgUA98bPxCwAAAA="/>
  </w:docVars>
  <w:rsids>
    <w:rsidRoot w:val="3BF4CE29"/>
    <w:rsid w:val="00053758"/>
    <w:rsid w:val="00056D67"/>
    <w:rsid w:val="000AD714"/>
    <w:rsid w:val="000D2F2F"/>
    <w:rsid w:val="002273FA"/>
    <w:rsid w:val="002A19A6"/>
    <w:rsid w:val="00367D9F"/>
    <w:rsid w:val="0039B778"/>
    <w:rsid w:val="003F01A2"/>
    <w:rsid w:val="006A5C23"/>
    <w:rsid w:val="0071F297"/>
    <w:rsid w:val="007EDBC9"/>
    <w:rsid w:val="008955DA"/>
    <w:rsid w:val="00AD1D72"/>
    <w:rsid w:val="00C731F7"/>
    <w:rsid w:val="00D33118"/>
    <w:rsid w:val="00DAED03"/>
    <w:rsid w:val="00E9831B"/>
    <w:rsid w:val="00EB0ABA"/>
    <w:rsid w:val="00F90696"/>
    <w:rsid w:val="00F9664B"/>
    <w:rsid w:val="010824F3"/>
    <w:rsid w:val="012EFF4D"/>
    <w:rsid w:val="013C4EF8"/>
    <w:rsid w:val="01596186"/>
    <w:rsid w:val="01731869"/>
    <w:rsid w:val="018C4940"/>
    <w:rsid w:val="01A5928A"/>
    <w:rsid w:val="01AD8010"/>
    <w:rsid w:val="01B56A13"/>
    <w:rsid w:val="01C27CCB"/>
    <w:rsid w:val="01D9CD4E"/>
    <w:rsid w:val="01DDD0A1"/>
    <w:rsid w:val="01DEA48F"/>
    <w:rsid w:val="020ABD40"/>
    <w:rsid w:val="020FDE54"/>
    <w:rsid w:val="0215DBC0"/>
    <w:rsid w:val="0236CE53"/>
    <w:rsid w:val="02C029E2"/>
    <w:rsid w:val="02F531E7"/>
    <w:rsid w:val="0314198E"/>
    <w:rsid w:val="0352B0C9"/>
    <w:rsid w:val="03B1A255"/>
    <w:rsid w:val="03B7C6D3"/>
    <w:rsid w:val="03BC1332"/>
    <w:rsid w:val="03BC8CDC"/>
    <w:rsid w:val="03D63BCB"/>
    <w:rsid w:val="03E81FF9"/>
    <w:rsid w:val="04231EBF"/>
    <w:rsid w:val="042903FB"/>
    <w:rsid w:val="0455FAE9"/>
    <w:rsid w:val="045CA327"/>
    <w:rsid w:val="048A542B"/>
    <w:rsid w:val="04AFFBD1"/>
    <w:rsid w:val="04DE7C41"/>
    <w:rsid w:val="04F22BC8"/>
    <w:rsid w:val="04F9E434"/>
    <w:rsid w:val="051345EA"/>
    <w:rsid w:val="053F743D"/>
    <w:rsid w:val="054BE8EB"/>
    <w:rsid w:val="05504369"/>
    <w:rsid w:val="055546B8"/>
    <w:rsid w:val="058296FF"/>
    <w:rsid w:val="0584DDA8"/>
    <w:rsid w:val="0588EC1C"/>
    <w:rsid w:val="059A7D3E"/>
    <w:rsid w:val="05ADD8E3"/>
    <w:rsid w:val="05B3BA48"/>
    <w:rsid w:val="05C7D7CA"/>
    <w:rsid w:val="064BBA50"/>
    <w:rsid w:val="064FBC7E"/>
    <w:rsid w:val="06AAF05A"/>
    <w:rsid w:val="06B0E2D1"/>
    <w:rsid w:val="071ADEB8"/>
    <w:rsid w:val="072654E6"/>
    <w:rsid w:val="076934D6"/>
    <w:rsid w:val="077AEAAF"/>
    <w:rsid w:val="07A56BE8"/>
    <w:rsid w:val="07D52AB9"/>
    <w:rsid w:val="07E78AB1"/>
    <w:rsid w:val="07EE84EC"/>
    <w:rsid w:val="07FCB1EA"/>
    <w:rsid w:val="08039937"/>
    <w:rsid w:val="08109FB1"/>
    <w:rsid w:val="08378AEE"/>
    <w:rsid w:val="084AE6AC"/>
    <w:rsid w:val="085193FD"/>
    <w:rsid w:val="08C4FAE3"/>
    <w:rsid w:val="08D8F225"/>
    <w:rsid w:val="092F6B66"/>
    <w:rsid w:val="09700D59"/>
    <w:rsid w:val="09B891F5"/>
    <w:rsid w:val="09FB287C"/>
    <w:rsid w:val="0A1B9F71"/>
    <w:rsid w:val="0A506F63"/>
    <w:rsid w:val="0A5EB838"/>
    <w:rsid w:val="0A70E1CB"/>
    <w:rsid w:val="0AA5B057"/>
    <w:rsid w:val="0AB2136A"/>
    <w:rsid w:val="0ACC481C"/>
    <w:rsid w:val="0AD0BAF1"/>
    <w:rsid w:val="0B286D20"/>
    <w:rsid w:val="0B2F41F2"/>
    <w:rsid w:val="0B5405D3"/>
    <w:rsid w:val="0B74B6B0"/>
    <w:rsid w:val="0B7D3574"/>
    <w:rsid w:val="0B7E617D"/>
    <w:rsid w:val="0B94F19F"/>
    <w:rsid w:val="0BA122B2"/>
    <w:rsid w:val="0BB42891"/>
    <w:rsid w:val="0BB74CF4"/>
    <w:rsid w:val="0BB81D89"/>
    <w:rsid w:val="0BC3824E"/>
    <w:rsid w:val="0BD3C07D"/>
    <w:rsid w:val="0C341639"/>
    <w:rsid w:val="0C920D76"/>
    <w:rsid w:val="0CA3453F"/>
    <w:rsid w:val="0CB080F9"/>
    <w:rsid w:val="0CE59B76"/>
    <w:rsid w:val="0CF09BDA"/>
    <w:rsid w:val="0D010981"/>
    <w:rsid w:val="0D052F72"/>
    <w:rsid w:val="0D1C8D47"/>
    <w:rsid w:val="0D2C38A7"/>
    <w:rsid w:val="0D6D1647"/>
    <w:rsid w:val="0D863906"/>
    <w:rsid w:val="0D95966A"/>
    <w:rsid w:val="0D99891A"/>
    <w:rsid w:val="0DA5A3D0"/>
    <w:rsid w:val="0DC348EA"/>
    <w:rsid w:val="0DCA50A3"/>
    <w:rsid w:val="0DE0BB8F"/>
    <w:rsid w:val="0E0D9F7E"/>
    <w:rsid w:val="0E2D2B91"/>
    <w:rsid w:val="0E3DB5BA"/>
    <w:rsid w:val="0E7283EC"/>
    <w:rsid w:val="0E7427E6"/>
    <w:rsid w:val="0E7AA5FD"/>
    <w:rsid w:val="0EB1E570"/>
    <w:rsid w:val="0F35597B"/>
    <w:rsid w:val="0F45209C"/>
    <w:rsid w:val="0F4B264E"/>
    <w:rsid w:val="0F540806"/>
    <w:rsid w:val="0F57F88D"/>
    <w:rsid w:val="0F737B3F"/>
    <w:rsid w:val="0F9A26F5"/>
    <w:rsid w:val="0FA26667"/>
    <w:rsid w:val="0FA5D226"/>
    <w:rsid w:val="0FACFD73"/>
    <w:rsid w:val="0FF29C96"/>
    <w:rsid w:val="0FF51B90"/>
    <w:rsid w:val="105E21FC"/>
    <w:rsid w:val="1071B898"/>
    <w:rsid w:val="10764C1F"/>
    <w:rsid w:val="10A4B709"/>
    <w:rsid w:val="10ACA3BE"/>
    <w:rsid w:val="10BDD9C8"/>
    <w:rsid w:val="10C549A6"/>
    <w:rsid w:val="10D203D3"/>
    <w:rsid w:val="10E8796A"/>
    <w:rsid w:val="10EC92A5"/>
    <w:rsid w:val="1121FDD2"/>
    <w:rsid w:val="11226143"/>
    <w:rsid w:val="11454040"/>
    <w:rsid w:val="116B7DF6"/>
    <w:rsid w:val="118E9ECD"/>
    <w:rsid w:val="11A4D893"/>
    <w:rsid w:val="11D4B083"/>
    <w:rsid w:val="11E4ABB6"/>
    <w:rsid w:val="12264FBD"/>
    <w:rsid w:val="1228CE90"/>
    <w:rsid w:val="122E35CD"/>
    <w:rsid w:val="12472DE7"/>
    <w:rsid w:val="12979E15"/>
    <w:rsid w:val="12A4BCA3"/>
    <w:rsid w:val="12D1E285"/>
    <w:rsid w:val="131D1204"/>
    <w:rsid w:val="1329C663"/>
    <w:rsid w:val="132A3D58"/>
    <w:rsid w:val="1351976A"/>
    <w:rsid w:val="136E2C98"/>
    <w:rsid w:val="13955273"/>
    <w:rsid w:val="13968C8D"/>
    <w:rsid w:val="13A3A0D1"/>
    <w:rsid w:val="13A9367C"/>
    <w:rsid w:val="13B895BB"/>
    <w:rsid w:val="13BC02A5"/>
    <w:rsid w:val="13C5DC96"/>
    <w:rsid w:val="141A18A3"/>
    <w:rsid w:val="14336E76"/>
    <w:rsid w:val="14473F27"/>
    <w:rsid w:val="145C6753"/>
    <w:rsid w:val="146F356A"/>
    <w:rsid w:val="14780E64"/>
    <w:rsid w:val="14B42FD7"/>
    <w:rsid w:val="1503689B"/>
    <w:rsid w:val="153C15CA"/>
    <w:rsid w:val="154506DD"/>
    <w:rsid w:val="15C34716"/>
    <w:rsid w:val="15CBEA33"/>
    <w:rsid w:val="15D752FF"/>
    <w:rsid w:val="15FAAD22"/>
    <w:rsid w:val="161B621F"/>
    <w:rsid w:val="1628DC38"/>
    <w:rsid w:val="1657313A"/>
    <w:rsid w:val="165A2A26"/>
    <w:rsid w:val="16ADB29E"/>
    <w:rsid w:val="16B68EB1"/>
    <w:rsid w:val="16E31756"/>
    <w:rsid w:val="1704AC39"/>
    <w:rsid w:val="17235053"/>
    <w:rsid w:val="17363C76"/>
    <w:rsid w:val="174C8616"/>
    <w:rsid w:val="1781B97B"/>
    <w:rsid w:val="178A1667"/>
    <w:rsid w:val="17909672"/>
    <w:rsid w:val="17BC1440"/>
    <w:rsid w:val="17FDE051"/>
    <w:rsid w:val="181278D7"/>
    <w:rsid w:val="1826A758"/>
    <w:rsid w:val="182C4F9B"/>
    <w:rsid w:val="184210A7"/>
    <w:rsid w:val="1848EEB1"/>
    <w:rsid w:val="184BB029"/>
    <w:rsid w:val="185339B8"/>
    <w:rsid w:val="1858E509"/>
    <w:rsid w:val="1870FC6E"/>
    <w:rsid w:val="187554BB"/>
    <w:rsid w:val="1876C8DE"/>
    <w:rsid w:val="188C7F3C"/>
    <w:rsid w:val="18978268"/>
    <w:rsid w:val="18FE4E44"/>
    <w:rsid w:val="19105308"/>
    <w:rsid w:val="19352FDC"/>
    <w:rsid w:val="193DB635"/>
    <w:rsid w:val="19504D69"/>
    <w:rsid w:val="19A9955B"/>
    <w:rsid w:val="19AE633D"/>
    <w:rsid w:val="19B2E3A7"/>
    <w:rsid w:val="19C383DF"/>
    <w:rsid w:val="19CEB5BF"/>
    <w:rsid w:val="19DFD36A"/>
    <w:rsid w:val="1A0DEDE7"/>
    <w:rsid w:val="1A0E1A6A"/>
    <w:rsid w:val="1A1BF5BD"/>
    <w:rsid w:val="1A581ADD"/>
    <w:rsid w:val="1A5FABDA"/>
    <w:rsid w:val="1A7AF58E"/>
    <w:rsid w:val="1A9A04B9"/>
    <w:rsid w:val="1AAB0687"/>
    <w:rsid w:val="1AB36177"/>
    <w:rsid w:val="1AC26B47"/>
    <w:rsid w:val="1AD2FA29"/>
    <w:rsid w:val="1AE942A6"/>
    <w:rsid w:val="1B1C5F22"/>
    <w:rsid w:val="1B239F17"/>
    <w:rsid w:val="1B62B827"/>
    <w:rsid w:val="1B6A8620"/>
    <w:rsid w:val="1B728DA9"/>
    <w:rsid w:val="1B766842"/>
    <w:rsid w:val="1B99F38E"/>
    <w:rsid w:val="1BA48E20"/>
    <w:rsid w:val="1BC69FF3"/>
    <w:rsid w:val="1BD52284"/>
    <w:rsid w:val="1BF3EB3E"/>
    <w:rsid w:val="1C01523F"/>
    <w:rsid w:val="1C1CACBD"/>
    <w:rsid w:val="1C1F0195"/>
    <w:rsid w:val="1C640795"/>
    <w:rsid w:val="1C708928"/>
    <w:rsid w:val="1CB8F039"/>
    <w:rsid w:val="1CCFF22D"/>
    <w:rsid w:val="1CE923A3"/>
    <w:rsid w:val="1D1C8D8D"/>
    <w:rsid w:val="1D78A83F"/>
    <w:rsid w:val="1DC2D89C"/>
    <w:rsid w:val="1DC9ED27"/>
    <w:rsid w:val="1DCD8F6A"/>
    <w:rsid w:val="1DDA0DE4"/>
    <w:rsid w:val="1DEB0239"/>
    <w:rsid w:val="1E01B093"/>
    <w:rsid w:val="1EA9D61D"/>
    <w:rsid w:val="1EEDCE60"/>
    <w:rsid w:val="1FDB86F4"/>
    <w:rsid w:val="1FE7E40F"/>
    <w:rsid w:val="1FEDB270"/>
    <w:rsid w:val="200B4FBA"/>
    <w:rsid w:val="2013C4F2"/>
    <w:rsid w:val="2013F063"/>
    <w:rsid w:val="202CA5A5"/>
    <w:rsid w:val="203BF768"/>
    <w:rsid w:val="2055CD1A"/>
    <w:rsid w:val="2056BB93"/>
    <w:rsid w:val="205AE184"/>
    <w:rsid w:val="2084500F"/>
    <w:rsid w:val="208F6B4A"/>
    <w:rsid w:val="2090779F"/>
    <w:rsid w:val="20AB8FA1"/>
    <w:rsid w:val="20E36CD8"/>
    <w:rsid w:val="211B8ECF"/>
    <w:rsid w:val="211C1736"/>
    <w:rsid w:val="215E0DC5"/>
    <w:rsid w:val="219072FA"/>
    <w:rsid w:val="21BC94C6"/>
    <w:rsid w:val="21C1B432"/>
    <w:rsid w:val="21CA61ED"/>
    <w:rsid w:val="21E158A7"/>
    <w:rsid w:val="21E4B09C"/>
    <w:rsid w:val="21F95119"/>
    <w:rsid w:val="2208D8E5"/>
    <w:rsid w:val="22476002"/>
    <w:rsid w:val="224A4B19"/>
    <w:rsid w:val="228BEE41"/>
    <w:rsid w:val="22AD64C2"/>
    <w:rsid w:val="22D7C26E"/>
    <w:rsid w:val="22E0BCCA"/>
    <w:rsid w:val="22EB6646"/>
    <w:rsid w:val="23023B5B"/>
    <w:rsid w:val="230B1834"/>
    <w:rsid w:val="231F84D1"/>
    <w:rsid w:val="2326AC17"/>
    <w:rsid w:val="23418373"/>
    <w:rsid w:val="23459F36"/>
    <w:rsid w:val="234A35B8"/>
    <w:rsid w:val="23596B15"/>
    <w:rsid w:val="235D8493"/>
    <w:rsid w:val="23720520"/>
    <w:rsid w:val="238E5C55"/>
    <w:rsid w:val="23A2537B"/>
    <w:rsid w:val="23B98B7B"/>
    <w:rsid w:val="240B02BF"/>
    <w:rsid w:val="241AFBB8"/>
    <w:rsid w:val="2427BEA2"/>
    <w:rsid w:val="245D1CF2"/>
    <w:rsid w:val="2460E630"/>
    <w:rsid w:val="246D3E68"/>
    <w:rsid w:val="247C8D2B"/>
    <w:rsid w:val="2491FA92"/>
    <w:rsid w:val="2495CFBA"/>
    <w:rsid w:val="24961FB4"/>
    <w:rsid w:val="24C5E962"/>
    <w:rsid w:val="24DD53D4"/>
    <w:rsid w:val="24F43588"/>
    <w:rsid w:val="25073C8D"/>
    <w:rsid w:val="25233F79"/>
    <w:rsid w:val="2534BC14"/>
    <w:rsid w:val="254BAEC2"/>
    <w:rsid w:val="2553A4DE"/>
    <w:rsid w:val="25664226"/>
    <w:rsid w:val="257C41AA"/>
    <w:rsid w:val="25AF296A"/>
    <w:rsid w:val="2635E81B"/>
    <w:rsid w:val="263A16E2"/>
    <w:rsid w:val="263A5047"/>
    <w:rsid w:val="265FC5F9"/>
    <w:rsid w:val="266FDD55"/>
    <w:rsid w:val="2676DD8C"/>
    <w:rsid w:val="26796FFF"/>
    <w:rsid w:val="2681D67A"/>
    <w:rsid w:val="269BFDF0"/>
    <w:rsid w:val="26A4F64D"/>
    <w:rsid w:val="26E5E30F"/>
    <w:rsid w:val="26FA26D9"/>
    <w:rsid w:val="2729AE1C"/>
    <w:rsid w:val="272AC214"/>
    <w:rsid w:val="27308DA5"/>
    <w:rsid w:val="27313F35"/>
    <w:rsid w:val="27422433"/>
    <w:rsid w:val="27529C7A"/>
    <w:rsid w:val="2752CE50"/>
    <w:rsid w:val="277C5889"/>
    <w:rsid w:val="2787D35D"/>
    <w:rsid w:val="27B02703"/>
    <w:rsid w:val="27CD707C"/>
    <w:rsid w:val="27D1B87C"/>
    <w:rsid w:val="27EAE0D9"/>
    <w:rsid w:val="281A6B03"/>
    <w:rsid w:val="281DA6DB"/>
    <w:rsid w:val="2820CE7B"/>
    <w:rsid w:val="28322B67"/>
    <w:rsid w:val="28708791"/>
    <w:rsid w:val="28B10B95"/>
    <w:rsid w:val="28CF0FA1"/>
    <w:rsid w:val="28EE9EB1"/>
    <w:rsid w:val="28F01E27"/>
    <w:rsid w:val="29325C1B"/>
    <w:rsid w:val="2944AC36"/>
    <w:rsid w:val="294BF764"/>
    <w:rsid w:val="296BA35D"/>
    <w:rsid w:val="2988CE74"/>
    <w:rsid w:val="29A16925"/>
    <w:rsid w:val="29BC9EDC"/>
    <w:rsid w:val="29C6E5DA"/>
    <w:rsid w:val="29DA9513"/>
    <w:rsid w:val="29E9C24A"/>
    <w:rsid w:val="29FC71D0"/>
    <w:rsid w:val="2A132FAE"/>
    <w:rsid w:val="2A4BC4CE"/>
    <w:rsid w:val="2A516419"/>
    <w:rsid w:val="2A8A3D3C"/>
    <w:rsid w:val="2A8FE149"/>
    <w:rsid w:val="2A9A29DF"/>
    <w:rsid w:val="2AA0E373"/>
    <w:rsid w:val="2AA6B4E5"/>
    <w:rsid w:val="2B1D7AE5"/>
    <w:rsid w:val="2B32365A"/>
    <w:rsid w:val="2B539263"/>
    <w:rsid w:val="2B8201AD"/>
    <w:rsid w:val="2BA844F9"/>
    <w:rsid w:val="2BAF000F"/>
    <w:rsid w:val="2BDF91A2"/>
    <w:rsid w:val="2BE9E02D"/>
    <w:rsid w:val="2BED347A"/>
    <w:rsid w:val="2C263F73"/>
    <w:rsid w:val="2C421C23"/>
    <w:rsid w:val="2C7C2F30"/>
    <w:rsid w:val="2C832210"/>
    <w:rsid w:val="2CEB7286"/>
    <w:rsid w:val="2CF83437"/>
    <w:rsid w:val="2CF9E259"/>
    <w:rsid w:val="2D0E2C77"/>
    <w:rsid w:val="2D2A1DD3"/>
    <w:rsid w:val="2D2C4076"/>
    <w:rsid w:val="2D3752E3"/>
    <w:rsid w:val="2D4500EC"/>
    <w:rsid w:val="2D5BA84B"/>
    <w:rsid w:val="2D6FE230"/>
    <w:rsid w:val="2DB7BAED"/>
    <w:rsid w:val="2DC20FD4"/>
    <w:rsid w:val="2DD1CAA1"/>
    <w:rsid w:val="2DDB55E6"/>
    <w:rsid w:val="2DFE40DE"/>
    <w:rsid w:val="2E13FF22"/>
    <w:rsid w:val="2E2CEEFC"/>
    <w:rsid w:val="2E5C3F97"/>
    <w:rsid w:val="2E5D7D3C"/>
    <w:rsid w:val="2E70842A"/>
    <w:rsid w:val="2E74262A"/>
    <w:rsid w:val="2E81EF71"/>
    <w:rsid w:val="2E8A67FD"/>
    <w:rsid w:val="2EB29696"/>
    <w:rsid w:val="2EBA1829"/>
    <w:rsid w:val="2EC29D27"/>
    <w:rsid w:val="2ECFE2F3"/>
    <w:rsid w:val="2ED132CD"/>
    <w:rsid w:val="2ED41676"/>
    <w:rsid w:val="2EF7C03D"/>
    <w:rsid w:val="2F11AC39"/>
    <w:rsid w:val="2F24D53C"/>
    <w:rsid w:val="2F487E3A"/>
    <w:rsid w:val="2F8FC290"/>
    <w:rsid w:val="2FAD0DDE"/>
    <w:rsid w:val="2FC33F91"/>
    <w:rsid w:val="2FF6A075"/>
    <w:rsid w:val="3002FC73"/>
    <w:rsid w:val="300E4380"/>
    <w:rsid w:val="3011AB81"/>
    <w:rsid w:val="306922FC"/>
    <w:rsid w:val="308036A2"/>
    <w:rsid w:val="308E4B9A"/>
    <w:rsid w:val="30A782F2"/>
    <w:rsid w:val="30A7B011"/>
    <w:rsid w:val="30B188D2"/>
    <w:rsid w:val="30FDB214"/>
    <w:rsid w:val="314B9FE4"/>
    <w:rsid w:val="314E8857"/>
    <w:rsid w:val="31519E86"/>
    <w:rsid w:val="3161AB22"/>
    <w:rsid w:val="3193E059"/>
    <w:rsid w:val="319661E7"/>
    <w:rsid w:val="319D7F0C"/>
    <w:rsid w:val="31AE940B"/>
    <w:rsid w:val="321638A2"/>
    <w:rsid w:val="329FF501"/>
    <w:rsid w:val="32BE47FE"/>
    <w:rsid w:val="32D1B201"/>
    <w:rsid w:val="32F74AC0"/>
    <w:rsid w:val="333FC834"/>
    <w:rsid w:val="336CDF5C"/>
    <w:rsid w:val="3379E530"/>
    <w:rsid w:val="33D5F436"/>
    <w:rsid w:val="33DF1E02"/>
    <w:rsid w:val="33E51D5C"/>
    <w:rsid w:val="33F79241"/>
    <w:rsid w:val="34133889"/>
    <w:rsid w:val="3423E6D9"/>
    <w:rsid w:val="342FF211"/>
    <w:rsid w:val="346C3A7C"/>
    <w:rsid w:val="34C03EEE"/>
    <w:rsid w:val="3503233E"/>
    <w:rsid w:val="3535CB0D"/>
    <w:rsid w:val="35525749"/>
    <w:rsid w:val="35543446"/>
    <w:rsid w:val="35778A98"/>
    <w:rsid w:val="35C5F563"/>
    <w:rsid w:val="35CB94E3"/>
    <w:rsid w:val="35DCF605"/>
    <w:rsid w:val="35E13935"/>
    <w:rsid w:val="35E1BA3F"/>
    <w:rsid w:val="3610A392"/>
    <w:rsid w:val="361AF191"/>
    <w:rsid w:val="3641CF44"/>
    <w:rsid w:val="365E4099"/>
    <w:rsid w:val="366DCF7F"/>
    <w:rsid w:val="3698A28E"/>
    <w:rsid w:val="36C953AC"/>
    <w:rsid w:val="36D65E6A"/>
    <w:rsid w:val="37453BA0"/>
    <w:rsid w:val="376AA22D"/>
    <w:rsid w:val="377708F0"/>
    <w:rsid w:val="378617BF"/>
    <w:rsid w:val="378C86F7"/>
    <w:rsid w:val="37951E6B"/>
    <w:rsid w:val="37CFE3D4"/>
    <w:rsid w:val="37D9C58F"/>
    <w:rsid w:val="37F24559"/>
    <w:rsid w:val="37FA10FA"/>
    <w:rsid w:val="38050DAB"/>
    <w:rsid w:val="38160A93"/>
    <w:rsid w:val="38204F8F"/>
    <w:rsid w:val="3834EF83"/>
    <w:rsid w:val="384AA555"/>
    <w:rsid w:val="38505710"/>
    <w:rsid w:val="38515CA7"/>
    <w:rsid w:val="3853C480"/>
    <w:rsid w:val="38857A26"/>
    <w:rsid w:val="38999999"/>
    <w:rsid w:val="38B10093"/>
    <w:rsid w:val="38DE3CF4"/>
    <w:rsid w:val="38F69163"/>
    <w:rsid w:val="390032A4"/>
    <w:rsid w:val="392DEE29"/>
    <w:rsid w:val="396F2056"/>
    <w:rsid w:val="39754D0D"/>
    <w:rsid w:val="398661DF"/>
    <w:rsid w:val="3995E15B"/>
    <w:rsid w:val="39A70134"/>
    <w:rsid w:val="39A91FC7"/>
    <w:rsid w:val="39E10F29"/>
    <w:rsid w:val="39E675B6"/>
    <w:rsid w:val="39FD5E2E"/>
    <w:rsid w:val="3A3E27E5"/>
    <w:rsid w:val="3A4B662A"/>
    <w:rsid w:val="3A855316"/>
    <w:rsid w:val="3A9A90D0"/>
    <w:rsid w:val="3AA350EA"/>
    <w:rsid w:val="3AAB34B5"/>
    <w:rsid w:val="3ABA568B"/>
    <w:rsid w:val="3AC5D0DF"/>
    <w:rsid w:val="3B192C91"/>
    <w:rsid w:val="3B31B1BC"/>
    <w:rsid w:val="3B6CE76E"/>
    <w:rsid w:val="3B924CD8"/>
    <w:rsid w:val="3BC639A3"/>
    <w:rsid w:val="3BF4CE29"/>
    <w:rsid w:val="3BFE7FCA"/>
    <w:rsid w:val="3BFF73D9"/>
    <w:rsid w:val="3C6925D0"/>
    <w:rsid w:val="3CB4FCF2"/>
    <w:rsid w:val="3CC2DC51"/>
    <w:rsid w:val="3CCB500A"/>
    <w:rsid w:val="3D04385A"/>
    <w:rsid w:val="3D059126"/>
    <w:rsid w:val="3D28E584"/>
    <w:rsid w:val="3D2EC6E9"/>
    <w:rsid w:val="3D4682D4"/>
    <w:rsid w:val="3D4D500B"/>
    <w:rsid w:val="3D72D745"/>
    <w:rsid w:val="3D8BFFA2"/>
    <w:rsid w:val="3DB64EAA"/>
    <w:rsid w:val="3DB8007C"/>
    <w:rsid w:val="3E16C72E"/>
    <w:rsid w:val="3E83AD0F"/>
    <w:rsid w:val="3E8FAD5D"/>
    <w:rsid w:val="3EB60908"/>
    <w:rsid w:val="3EBBDE0B"/>
    <w:rsid w:val="3ECE43B5"/>
    <w:rsid w:val="3EF73B9F"/>
    <w:rsid w:val="3F057B3F"/>
    <w:rsid w:val="3F2D7060"/>
    <w:rsid w:val="3F4AE0BD"/>
    <w:rsid w:val="3F6BD8FF"/>
    <w:rsid w:val="3F766183"/>
    <w:rsid w:val="3F79B5BA"/>
    <w:rsid w:val="3FACCAF0"/>
    <w:rsid w:val="3FAD30FC"/>
    <w:rsid w:val="3FB2978F"/>
    <w:rsid w:val="3FC26DD7"/>
    <w:rsid w:val="3FF4B126"/>
    <w:rsid w:val="400A9A28"/>
    <w:rsid w:val="4035C6D7"/>
    <w:rsid w:val="404D1EE7"/>
    <w:rsid w:val="4057AE6C"/>
    <w:rsid w:val="408AE8BB"/>
    <w:rsid w:val="40CB93F0"/>
    <w:rsid w:val="40F7DBEE"/>
    <w:rsid w:val="4109BAD7"/>
    <w:rsid w:val="410CE264"/>
    <w:rsid w:val="4127A68F"/>
    <w:rsid w:val="412E3647"/>
    <w:rsid w:val="4149015D"/>
    <w:rsid w:val="415D9DBD"/>
    <w:rsid w:val="41919335"/>
    <w:rsid w:val="41A3C47C"/>
    <w:rsid w:val="41C6363C"/>
    <w:rsid w:val="420FCA3B"/>
    <w:rsid w:val="42124D3E"/>
    <w:rsid w:val="4220D026"/>
    <w:rsid w:val="423FC85D"/>
    <w:rsid w:val="424DCA57"/>
    <w:rsid w:val="425FADA5"/>
    <w:rsid w:val="4280E400"/>
    <w:rsid w:val="4282817F"/>
    <w:rsid w:val="4299D933"/>
    <w:rsid w:val="42B6469A"/>
    <w:rsid w:val="42B793C5"/>
    <w:rsid w:val="42C6C63C"/>
    <w:rsid w:val="4300C73A"/>
    <w:rsid w:val="430CA8A9"/>
    <w:rsid w:val="43332A2A"/>
    <w:rsid w:val="438B845B"/>
    <w:rsid w:val="43D6CD56"/>
    <w:rsid w:val="43DC4CDC"/>
    <w:rsid w:val="43DC744A"/>
    <w:rsid w:val="43FD3504"/>
    <w:rsid w:val="442B1242"/>
    <w:rsid w:val="445B0F58"/>
    <w:rsid w:val="4473943A"/>
    <w:rsid w:val="4479F7B5"/>
    <w:rsid w:val="44B52477"/>
    <w:rsid w:val="44BBEFC0"/>
    <w:rsid w:val="44CA6856"/>
    <w:rsid w:val="44D1A7B3"/>
    <w:rsid w:val="4516B752"/>
    <w:rsid w:val="4517BAD1"/>
    <w:rsid w:val="4556CB9F"/>
    <w:rsid w:val="456BEAB4"/>
    <w:rsid w:val="456E3D47"/>
    <w:rsid w:val="4583D03B"/>
    <w:rsid w:val="45850E66"/>
    <w:rsid w:val="4586742E"/>
    <w:rsid w:val="458C4629"/>
    <w:rsid w:val="45947790"/>
    <w:rsid w:val="45B2AC7F"/>
    <w:rsid w:val="45BF4533"/>
    <w:rsid w:val="45C1608F"/>
    <w:rsid w:val="45ED908D"/>
    <w:rsid w:val="46070FB9"/>
    <w:rsid w:val="46376A08"/>
    <w:rsid w:val="464FA584"/>
    <w:rsid w:val="468DCF52"/>
    <w:rsid w:val="46B287B3"/>
    <w:rsid w:val="46C2916E"/>
    <w:rsid w:val="46DB09F4"/>
    <w:rsid w:val="47019D83"/>
    <w:rsid w:val="471B84C0"/>
    <w:rsid w:val="47233F75"/>
    <w:rsid w:val="473047F1"/>
    <w:rsid w:val="4738C8F9"/>
    <w:rsid w:val="47395C68"/>
    <w:rsid w:val="475A5EEB"/>
    <w:rsid w:val="476CA89F"/>
    <w:rsid w:val="47857CCC"/>
    <w:rsid w:val="4790D8FB"/>
    <w:rsid w:val="47AA6E7C"/>
    <w:rsid w:val="47B572B4"/>
    <w:rsid w:val="47D33A69"/>
    <w:rsid w:val="47EE4B7E"/>
    <w:rsid w:val="480E2562"/>
    <w:rsid w:val="4815A255"/>
    <w:rsid w:val="483C90B9"/>
    <w:rsid w:val="484F5B93"/>
    <w:rsid w:val="487CFE06"/>
    <w:rsid w:val="48A9E658"/>
    <w:rsid w:val="48F9477A"/>
    <w:rsid w:val="4925314F"/>
    <w:rsid w:val="492C2F10"/>
    <w:rsid w:val="492E1540"/>
    <w:rsid w:val="49678399"/>
    <w:rsid w:val="49C81599"/>
    <w:rsid w:val="49F70051"/>
    <w:rsid w:val="4A0CF5ED"/>
    <w:rsid w:val="4A1ABEDE"/>
    <w:rsid w:val="4A27DC2D"/>
    <w:rsid w:val="4A871452"/>
    <w:rsid w:val="4AA7C8F3"/>
    <w:rsid w:val="4AB139AD"/>
    <w:rsid w:val="4AB812A2"/>
    <w:rsid w:val="4AE93939"/>
    <w:rsid w:val="4B0353FA"/>
    <w:rsid w:val="4B1686CC"/>
    <w:rsid w:val="4B21200C"/>
    <w:rsid w:val="4B21D394"/>
    <w:rsid w:val="4B5A5A1B"/>
    <w:rsid w:val="4B6C380E"/>
    <w:rsid w:val="4BA00727"/>
    <w:rsid w:val="4BB49EC8"/>
    <w:rsid w:val="4C251D9A"/>
    <w:rsid w:val="4C2EEBE1"/>
    <w:rsid w:val="4C4D0A0E"/>
    <w:rsid w:val="4C50021B"/>
    <w:rsid w:val="4C55E4B6"/>
    <w:rsid w:val="4C5CD211"/>
    <w:rsid w:val="4C6572BA"/>
    <w:rsid w:val="4C66213D"/>
    <w:rsid w:val="4C6BE13D"/>
    <w:rsid w:val="4C73A782"/>
    <w:rsid w:val="4C7E753C"/>
    <w:rsid w:val="4C813740"/>
    <w:rsid w:val="4C9C3395"/>
    <w:rsid w:val="4D1AF980"/>
    <w:rsid w:val="4D4FADA8"/>
    <w:rsid w:val="4D7AF175"/>
    <w:rsid w:val="4D85B4F3"/>
    <w:rsid w:val="4D92E74E"/>
    <w:rsid w:val="4DA31F8B"/>
    <w:rsid w:val="4DDE6D96"/>
    <w:rsid w:val="4E001A7F"/>
    <w:rsid w:val="4E07B19E"/>
    <w:rsid w:val="4E5DC91C"/>
    <w:rsid w:val="4E6BBB7C"/>
    <w:rsid w:val="4E6EB008"/>
    <w:rsid w:val="4E90E7DD"/>
    <w:rsid w:val="4E980661"/>
    <w:rsid w:val="4E9C1587"/>
    <w:rsid w:val="4ECAB02F"/>
    <w:rsid w:val="4EEABC2C"/>
    <w:rsid w:val="4F26A40D"/>
    <w:rsid w:val="4F2EB7AF"/>
    <w:rsid w:val="4F313C8A"/>
    <w:rsid w:val="4F37FF0B"/>
    <w:rsid w:val="4F4F1A78"/>
    <w:rsid w:val="4F5E50A1"/>
    <w:rsid w:val="4F921FE7"/>
    <w:rsid w:val="4F9BB80F"/>
    <w:rsid w:val="4FA5A167"/>
    <w:rsid w:val="4FC75A7A"/>
    <w:rsid w:val="4FDEF033"/>
    <w:rsid w:val="4FE670EC"/>
    <w:rsid w:val="4FF6399F"/>
    <w:rsid w:val="5007137F"/>
    <w:rsid w:val="500EC5CB"/>
    <w:rsid w:val="506E61FD"/>
    <w:rsid w:val="5073784A"/>
    <w:rsid w:val="5075BFBC"/>
    <w:rsid w:val="50880FEB"/>
    <w:rsid w:val="508A0062"/>
    <w:rsid w:val="511199D5"/>
    <w:rsid w:val="5128748B"/>
    <w:rsid w:val="51304334"/>
    <w:rsid w:val="513C48E4"/>
    <w:rsid w:val="513FD05C"/>
    <w:rsid w:val="51547090"/>
    <w:rsid w:val="5185C850"/>
    <w:rsid w:val="51920A00"/>
    <w:rsid w:val="51BB8400"/>
    <w:rsid w:val="51E8E9D9"/>
    <w:rsid w:val="51E9F54F"/>
    <w:rsid w:val="5205A0C8"/>
    <w:rsid w:val="520EA996"/>
    <w:rsid w:val="523466DE"/>
    <w:rsid w:val="52657763"/>
    <w:rsid w:val="528CB8A6"/>
    <w:rsid w:val="52973731"/>
    <w:rsid w:val="52B0478E"/>
    <w:rsid w:val="52CC1395"/>
    <w:rsid w:val="52DDC4C8"/>
    <w:rsid w:val="52E7E87E"/>
    <w:rsid w:val="52FE5D8C"/>
    <w:rsid w:val="53117F8E"/>
    <w:rsid w:val="532DDA61"/>
    <w:rsid w:val="5351AE66"/>
    <w:rsid w:val="53773206"/>
    <w:rsid w:val="537A7E2D"/>
    <w:rsid w:val="5397B95E"/>
    <w:rsid w:val="53CD5DAD"/>
    <w:rsid w:val="53F910EB"/>
    <w:rsid w:val="540B702E"/>
    <w:rsid w:val="545C42BE"/>
    <w:rsid w:val="546110A0"/>
    <w:rsid w:val="547920A8"/>
    <w:rsid w:val="54A1B77C"/>
    <w:rsid w:val="54A309E4"/>
    <w:rsid w:val="54BCB659"/>
    <w:rsid w:val="54F5185D"/>
    <w:rsid w:val="55196DC8"/>
    <w:rsid w:val="555BFDB8"/>
    <w:rsid w:val="55C2124F"/>
    <w:rsid w:val="55D231F2"/>
    <w:rsid w:val="55EA8BFA"/>
    <w:rsid w:val="55F62E55"/>
    <w:rsid w:val="55F8131F"/>
    <w:rsid w:val="55FBE5AE"/>
    <w:rsid w:val="56066463"/>
    <w:rsid w:val="560B2C64"/>
    <w:rsid w:val="5614F109"/>
    <w:rsid w:val="562915A5"/>
    <w:rsid w:val="5629ED7E"/>
    <w:rsid w:val="563A4AB4"/>
    <w:rsid w:val="5640D5AD"/>
    <w:rsid w:val="56483C48"/>
    <w:rsid w:val="56657B23"/>
    <w:rsid w:val="5668DB01"/>
    <w:rsid w:val="56A4EEDF"/>
    <w:rsid w:val="56CF5A20"/>
    <w:rsid w:val="56DC2573"/>
    <w:rsid w:val="56EDC792"/>
    <w:rsid w:val="56F8373C"/>
    <w:rsid w:val="57197C0E"/>
    <w:rsid w:val="5739EADD"/>
    <w:rsid w:val="57569395"/>
    <w:rsid w:val="57775ED1"/>
    <w:rsid w:val="578DD468"/>
    <w:rsid w:val="579BD106"/>
    <w:rsid w:val="57B65A29"/>
    <w:rsid w:val="57D61B15"/>
    <w:rsid w:val="57EE5836"/>
    <w:rsid w:val="586ADCB5"/>
    <w:rsid w:val="586B2A81"/>
    <w:rsid w:val="58763B2C"/>
    <w:rsid w:val="587F9C79"/>
    <w:rsid w:val="58888430"/>
    <w:rsid w:val="5893F0A6"/>
    <w:rsid w:val="58A22F96"/>
    <w:rsid w:val="58A35742"/>
    <w:rsid w:val="58B03C57"/>
    <w:rsid w:val="58C1C392"/>
    <w:rsid w:val="58CF1547"/>
    <w:rsid w:val="58DCBC26"/>
    <w:rsid w:val="58E84125"/>
    <w:rsid w:val="5987616D"/>
    <w:rsid w:val="598C8972"/>
    <w:rsid w:val="59A07C5F"/>
    <w:rsid w:val="59BFAD89"/>
    <w:rsid w:val="59C557BA"/>
    <w:rsid w:val="59CCE7B1"/>
    <w:rsid w:val="59F29549"/>
    <w:rsid w:val="5A0379A5"/>
    <w:rsid w:val="5A15DF4F"/>
    <w:rsid w:val="5A29D712"/>
    <w:rsid w:val="5A521460"/>
    <w:rsid w:val="5A52CB78"/>
    <w:rsid w:val="5A720562"/>
    <w:rsid w:val="5ABF8BFB"/>
    <w:rsid w:val="5AC31E64"/>
    <w:rsid w:val="5ACD677D"/>
    <w:rsid w:val="5AD4D28E"/>
    <w:rsid w:val="5AE8622C"/>
    <w:rsid w:val="5B22B524"/>
    <w:rsid w:val="5B36CD3A"/>
    <w:rsid w:val="5B4C95E9"/>
    <w:rsid w:val="5B4CDBA2"/>
    <w:rsid w:val="5B960859"/>
    <w:rsid w:val="5B961A3B"/>
    <w:rsid w:val="5BBF4735"/>
    <w:rsid w:val="5BD82993"/>
    <w:rsid w:val="5BF2BC85"/>
    <w:rsid w:val="5C07507C"/>
    <w:rsid w:val="5C2CA137"/>
    <w:rsid w:val="5C4A057B"/>
    <w:rsid w:val="5C7133A9"/>
    <w:rsid w:val="5C7E95AB"/>
    <w:rsid w:val="5C876FCD"/>
    <w:rsid w:val="5C9A5DEF"/>
    <w:rsid w:val="5C9F3977"/>
    <w:rsid w:val="5CB714A9"/>
    <w:rsid w:val="5CB861D4"/>
    <w:rsid w:val="5CC01A13"/>
    <w:rsid w:val="5CE15AB1"/>
    <w:rsid w:val="5CE8AC03"/>
    <w:rsid w:val="5D2BA1DB"/>
    <w:rsid w:val="5D5B1796"/>
    <w:rsid w:val="5D6B4472"/>
    <w:rsid w:val="5D9867E0"/>
    <w:rsid w:val="5DCA1D19"/>
    <w:rsid w:val="5DDDE951"/>
    <w:rsid w:val="5DE507D5"/>
    <w:rsid w:val="5E255B1D"/>
    <w:rsid w:val="5E413F97"/>
    <w:rsid w:val="5E6C38DE"/>
    <w:rsid w:val="5E6FCCF3"/>
    <w:rsid w:val="5E7AC5C4"/>
    <w:rsid w:val="5E7F6641"/>
    <w:rsid w:val="5ECC5B43"/>
    <w:rsid w:val="5EED31F6"/>
    <w:rsid w:val="5F1FEBCB"/>
    <w:rsid w:val="5F233458"/>
    <w:rsid w:val="5F2BB31C"/>
    <w:rsid w:val="5F32E3C1"/>
    <w:rsid w:val="5F3A0DE6"/>
    <w:rsid w:val="5F3E7199"/>
    <w:rsid w:val="5F48CD17"/>
    <w:rsid w:val="5F680AB4"/>
    <w:rsid w:val="5FA28467"/>
    <w:rsid w:val="5FAD4329"/>
    <w:rsid w:val="5FE35824"/>
    <w:rsid w:val="5FEC9C6A"/>
    <w:rsid w:val="6012A12D"/>
    <w:rsid w:val="60169625"/>
    <w:rsid w:val="60182718"/>
    <w:rsid w:val="603D9C30"/>
    <w:rsid w:val="60468A7B"/>
    <w:rsid w:val="60B5D8E1"/>
    <w:rsid w:val="60C8B320"/>
    <w:rsid w:val="60D4C2FD"/>
    <w:rsid w:val="60FA4819"/>
    <w:rsid w:val="6108FC29"/>
    <w:rsid w:val="61441412"/>
    <w:rsid w:val="61613DED"/>
    <w:rsid w:val="616CAA20"/>
    <w:rsid w:val="6175BB06"/>
    <w:rsid w:val="61AE718E"/>
    <w:rsid w:val="621BF014"/>
    <w:rsid w:val="622879A1"/>
    <w:rsid w:val="62333C96"/>
    <w:rsid w:val="62A4CC8A"/>
    <w:rsid w:val="62AD42FB"/>
    <w:rsid w:val="62DA4BB4"/>
    <w:rsid w:val="62E7D1F9"/>
    <w:rsid w:val="62FAFD2B"/>
    <w:rsid w:val="63149EAC"/>
    <w:rsid w:val="631AD603"/>
    <w:rsid w:val="633B2C1C"/>
    <w:rsid w:val="63420F4B"/>
    <w:rsid w:val="634A41EF"/>
    <w:rsid w:val="634BEBB1"/>
    <w:rsid w:val="638A201D"/>
    <w:rsid w:val="63A624D4"/>
    <w:rsid w:val="63C1F33C"/>
    <w:rsid w:val="63ED79A3"/>
    <w:rsid w:val="6404A775"/>
    <w:rsid w:val="6406AB70"/>
    <w:rsid w:val="6411E2BC"/>
    <w:rsid w:val="64201362"/>
    <w:rsid w:val="6432DF8B"/>
    <w:rsid w:val="64386F4A"/>
    <w:rsid w:val="643CB97C"/>
    <w:rsid w:val="64B7473B"/>
    <w:rsid w:val="64C5741D"/>
    <w:rsid w:val="64EB1BF0"/>
    <w:rsid w:val="650E7980"/>
    <w:rsid w:val="6525F07E"/>
    <w:rsid w:val="65323DBF"/>
    <w:rsid w:val="653DE397"/>
    <w:rsid w:val="653EC3B2"/>
    <w:rsid w:val="653FA761"/>
    <w:rsid w:val="656B3090"/>
    <w:rsid w:val="65722182"/>
    <w:rsid w:val="65935168"/>
    <w:rsid w:val="659B7147"/>
    <w:rsid w:val="65A27BD1"/>
    <w:rsid w:val="65CD80FC"/>
    <w:rsid w:val="65D74C38"/>
    <w:rsid w:val="662EB809"/>
    <w:rsid w:val="6640E58C"/>
    <w:rsid w:val="6647FECE"/>
    <w:rsid w:val="66698283"/>
    <w:rsid w:val="6686A3F1"/>
    <w:rsid w:val="669CE881"/>
    <w:rsid w:val="66E3AF8E"/>
    <w:rsid w:val="66E4AAB4"/>
    <w:rsid w:val="670DF1E3"/>
    <w:rsid w:val="671548F1"/>
    <w:rsid w:val="672E463D"/>
    <w:rsid w:val="675DA280"/>
    <w:rsid w:val="67612240"/>
    <w:rsid w:val="67C0B213"/>
    <w:rsid w:val="67CE9D72"/>
    <w:rsid w:val="67E6E5F7"/>
    <w:rsid w:val="6816B191"/>
    <w:rsid w:val="6817D86E"/>
    <w:rsid w:val="6822BCB2"/>
    <w:rsid w:val="683178C1"/>
    <w:rsid w:val="68A27E1A"/>
    <w:rsid w:val="68B1E643"/>
    <w:rsid w:val="68CA169E"/>
    <w:rsid w:val="68D92FB2"/>
    <w:rsid w:val="691CD261"/>
    <w:rsid w:val="692FA707"/>
    <w:rsid w:val="694F25F7"/>
    <w:rsid w:val="6957137D"/>
    <w:rsid w:val="69752B2A"/>
    <w:rsid w:val="698FFCC6"/>
    <w:rsid w:val="69BE5A42"/>
    <w:rsid w:val="69C04937"/>
    <w:rsid w:val="69CD6EC3"/>
    <w:rsid w:val="69E30368"/>
    <w:rsid w:val="69E5D32B"/>
    <w:rsid w:val="6A093F9F"/>
    <w:rsid w:val="6A485E4B"/>
    <w:rsid w:val="6ABAD4D5"/>
    <w:rsid w:val="6ABF38DC"/>
    <w:rsid w:val="6AC99446"/>
    <w:rsid w:val="6ACF3E77"/>
    <w:rsid w:val="6AED3D01"/>
    <w:rsid w:val="6B202D3B"/>
    <w:rsid w:val="6B49B9E6"/>
    <w:rsid w:val="6B4EAF19"/>
    <w:rsid w:val="6B5A1514"/>
    <w:rsid w:val="6BC43028"/>
    <w:rsid w:val="6BCBED3E"/>
    <w:rsid w:val="6BD19BFC"/>
    <w:rsid w:val="6BF83E6C"/>
    <w:rsid w:val="6C01B760"/>
    <w:rsid w:val="6C10D074"/>
    <w:rsid w:val="6C134FB3"/>
    <w:rsid w:val="6C796DAC"/>
    <w:rsid w:val="6CBA9A4E"/>
    <w:rsid w:val="6D4FFBEC"/>
    <w:rsid w:val="6D62558A"/>
    <w:rsid w:val="6DA71AA4"/>
    <w:rsid w:val="6DBC6B8F"/>
    <w:rsid w:val="6DD497CD"/>
    <w:rsid w:val="6DD8983C"/>
    <w:rsid w:val="6DF546D3"/>
    <w:rsid w:val="6E15DAB1"/>
    <w:rsid w:val="6E24DDC3"/>
    <w:rsid w:val="6E29E195"/>
    <w:rsid w:val="6E489C4D"/>
    <w:rsid w:val="6E85F315"/>
    <w:rsid w:val="6E97C04E"/>
    <w:rsid w:val="6EAA7166"/>
    <w:rsid w:val="6EEDD44C"/>
    <w:rsid w:val="6EFE2A51"/>
    <w:rsid w:val="6F09ECA6"/>
    <w:rsid w:val="6F0DE611"/>
    <w:rsid w:val="6F1135CF"/>
    <w:rsid w:val="6F3C5F40"/>
    <w:rsid w:val="6F71A1B6"/>
    <w:rsid w:val="6FBE677B"/>
    <w:rsid w:val="6FC6BC09"/>
    <w:rsid w:val="6FE88414"/>
    <w:rsid w:val="6FF09879"/>
    <w:rsid w:val="6FF27069"/>
    <w:rsid w:val="6FF4EB89"/>
    <w:rsid w:val="70938654"/>
    <w:rsid w:val="70F19418"/>
    <w:rsid w:val="70F89C28"/>
    <w:rsid w:val="7106A6CE"/>
    <w:rsid w:val="7124EFB7"/>
    <w:rsid w:val="7144E9BF"/>
    <w:rsid w:val="718448D1"/>
    <w:rsid w:val="718B33CE"/>
    <w:rsid w:val="719DD0BA"/>
    <w:rsid w:val="71AA0C35"/>
    <w:rsid w:val="71CB107A"/>
    <w:rsid w:val="71D0EAC2"/>
    <w:rsid w:val="72048BF3"/>
    <w:rsid w:val="7238C522"/>
    <w:rsid w:val="7240DD80"/>
    <w:rsid w:val="72659624"/>
    <w:rsid w:val="726C9980"/>
    <w:rsid w:val="7279AE0D"/>
    <w:rsid w:val="72A57E4A"/>
    <w:rsid w:val="72A6A5F6"/>
    <w:rsid w:val="7302CB27"/>
    <w:rsid w:val="732BA843"/>
    <w:rsid w:val="737A807A"/>
    <w:rsid w:val="738E4C9C"/>
    <w:rsid w:val="73C1456F"/>
    <w:rsid w:val="73D6FF23"/>
    <w:rsid w:val="73E54A54"/>
    <w:rsid w:val="73EC82C3"/>
    <w:rsid w:val="743EF547"/>
    <w:rsid w:val="74414EAB"/>
    <w:rsid w:val="74581B70"/>
    <w:rsid w:val="748B4CD9"/>
    <w:rsid w:val="74927DDB"/>
    <w:rsid w:val="74AD7FF5"/>
    <w:rsid w:val="74D007DE"/>
    <w:rsid w:val="74DC06FF"/>
    <w:rsid w:val="74E56952"/>
    <w:rsid w:val="750E317F"/>
    <w:rsid w:val="75380079"/>
    <w:rsid w:val="753E5729"/>
    <w:rsid w:val="754507B9"/>
    <w:rsid w:val="755D15D0"/>
    <w:rsid w:val="755DE218"/>
    <w:rsid w:val="75600685"/>
    <w:rsid w:val="7581565C"/>
    <w:rsid w:val="75859B91"/>
    <w:rsid w:val="75988E9C"/>
    <w:rsid w:val="759EEB2F"/>
    <w:rsid w:val="75A13F7B"/>
    <w:rsid w:val="75C68155"/>
    <w:rsid w:val="75D29F8E"/>
    <w:rsid w:val="75F5DDAA"/>
    <w:rsid w:val="762C5B27"/>
    <w:rsid w:val="76457C94"/>
    <w:rsid w:val="764B04B0"/>
    <w:rsid w:val="765D624A"/>
    <w:rsid w:val="7662DFE2"/>
    <w:rsid w:val="768AC09C"/>
    <w:rsid w:val="768FD6EC"/>
    <w:rsid w:val="76A57669"/>
    <w:rsid w:val="76A6A7E1"/>
    <w:rsid w:val="76A8C3B5"/>
    <w:rsid w:val="76F8E631"/>
    <w:rsid w:val="775CBFF5"/>
    <w:rsid w:val="77908AAE"/>
    <w:rsid w:val="77934FA7"/>
    <w:rsid w:val="779C73FB"/>
    <w:rsid w:val="77C5B3D2"/>
    <w:rsid w:val="77DA61F8"/>
    <w:rsid w:val="77EC356C"/>
    <w:rsid w:val="77FFFD6E"/>
    <w:rsid w:val="781BBCDC"/>
    <w:rsid w:val="78449416"/>
    <w:rsid w:val="7868FC0D"/>
    <w:rsid w:val="7879C83F"/>
    <w:rsid w:val="78AD79BF"/>
    <w:rsid w:val="78B4F4F0"/>
    <w:rsid w:val="78C13DD1"/>
    <w:rsid w:val="78DF0586"/>
    <w:rsid w:val="7914BFCE"/>
    <w:rsid w:val="7968B66B"/>
    <w:rsid w:val="79933C7A"/>
    <w:rsid w:val="799AE9C7"/>
    <w:rsid w:val="79FFAB5A"/>
    <w:rsid w:val="7A07526D"/>
    <w:rsid w:val="7A18D3B7"/>
    <w:rsid w:val="7A3DC2C0"/>
    <w:rsid w:val="7A57ABEE"/>
    <w:rsid w:val="7A939944"/>
    <w:rsid w:val="7AC9046E"/>
    <w:rsid w:val="7B365105"/>
    <w:rsid w:val="7B4D7987"/>
    <w:rsid w:val="7B532FE5"/>
    <w:rsid w:val="7B71E2A0"/>
    <w:rsid w:val="7B76056A"/>
    <w:rsid w:val="7B83C178"/>
    <w:rsid w:val="7BB4A418"/>
    <w:rsid w:val="7BBF9093"/>
    <w:rsid w:val="7BBFC298"/>
    <w:rsid w:val="7BC8E8AB"/>
    <w:rsid w:val="7BCF4809"/>
    <w:rsid w:val="7BF2275D"/>
    <w:rsid w:val="7BF8DE93"/>
    <w:rsid w:val="7C5F893D"/>
    <w:rsid w:val="7C89D616"/>
    <w:rsid w:val="7CF275C0"/>
    <w:rsid w:val="7D1AB731"/>
    <w:rsid w:val="7D2DB920"/>
    <w:rsid w:val="7D4FE6CD"/>
    <w:rsid w:val="7D778519"/>
    <w:rsid w:val="7D8B14B7"/>
    <w:rsid w:val="7DA1171C"/>
    <w:rsid w:val="7DA7FEB2"/>
    <w:rsid w:val="7DC1A968"/>
    <w:rsid w:val="7E0135AA"/>
    <w:rsid w:val="7E0C1357"/>
    <w:rsid w:val="7E3B1C9E"/>
    <w:rsid w:val="7E8EFA3F"/>
    <w:rsid w:val="7E904037"/>
    <w:rsid w:val="7EA40465"/>
    <w:rsid w:val="7ECC2B18"/>
    <w:rsid w:val="7F1B4300"/>
    <w:rsid w:val="7F2CA518"/>
    <w:rsid w:val="7F7C41FD"/>
    <w:rsid w:val="7F82045B"/>
    <w:rsid w:val="7F84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CE29"/>
  <w15:chartTrackingRefBased/>
  <w15:docId w15:val="{7F4BFAE6-E0AB-4F4E-BD92-9EFAF28B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6242-team12.herokuapp.com/" TargetMode="External"/><Relationship Id="rId13" Type="http://schemas.openxmlformats.org/officeDocument/2006/relationships/hyperlink" Target="https://doi.org/10.1016/j.scitotenv.2021.145650"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se-6242-team12.herokuapp.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i.org/10.1089/big.2021.00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doi.org/10.1038/s41598-021-93126-7"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igma.com/proto/U2cieCsx1zauvFY2QQUfLe/Team12_Wireframe?node-id=36%3A2&amp;scaling=min-zoom&amp;page-id=0%3A1&amp;starting-point-node-id=1%3A3" TargetMode="External"/><Relationship Id="rId14" Type="http://schemas.openxmlformats.org/officeDocument/2006/relationships/hyperlink" Target="https://doi.org/10.21037/jmai-20-47"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6DBB-5CB4-4C96-8384-72F9A572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3913</Words>
  <Characters>22306</Characters>
  <Application>Microsoft Office Word</Application>
  <DocSecurity>0</DocSecurity>
  <Lines>185</Lines>
  <Paragraphs>52</Paragraphs>
  <ScaleCrop>false</ScaleCrop>
  <Company/>
  <LinksUpToDate>false</LinksUpToDate>
  <CharactersWithSpaces>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Muhammad O</dc:creator>
  <cp:keywords/>
  <dc:description/>
  <cp:lastModifiedBy>Orhun Aydin</cp:lastModifiedBy>
  <cp:revision>6</cp:revision>
  <dcterms:created xsi:type="dcterms:W3CDTF">2022-04-22T00:21:00Z</dcterms:created>
  <dcterms:modified xsi:type="dcterms:W3CDTF">2022-04-22T00:24:00Z</dcterms:modified>
</cp:coreProperties>
</file>